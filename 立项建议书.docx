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314C" w:rsidRPr="009679D0" w:rsidRDefault="006D314C">
      <w:pPr>
        <w:rPr>
          <w:color w:val="000000"/>
        </w:rPr>
      </w:pPr>
    </w:p>
    <w:p w:rsidR="006D314C" w:rsidRPr="0026455B" w:rsidRDefault="006D314C" w:rsidP="006D314C">
      <w:pPr>
        <w:ind w:right="422"/>
        <w:rPr>
          <w:rFonts w:eastAsia="仿宋_GB2312"/>
          <w:sz w:val="28"/>
          <w:szCs w:val="28"/>
        </w:rPr>
      </w:pPr>
    </w:p>
    <w:p w:rsidR="006D314C" w:rsidRPr="0026455B" w:rsidRDefault="006D314C" w:rsidP="006D314C">
      <w:pPr>
        <w:ind w:right="422"/>
        <w:jc w:val="center"/>
        <w:rPr>
          <w:rFonts w:eastAsia="黑体"/>
          <w:sz w:val="44"/>
        </w:rPr>
      </w:pPr>
    </w:p>
    <w:p w:rsidR="006D314C" w:rsidRPr="0026455B" w:rsidRDefault="006D314C" w:rsidP="006D314C">
      <w:pPr>
        <w:ind w:left="420" w:right="-4"/>
        <w:jc w:val="center"/>
        <w:rPr>
          <w:rFonts w:eastAsia="黑体"/>
          <w:b/>
          <w:sz w:val="48"/>
        </w:rPr>
      </w:pPr>
      <w:r>
        <w:rPr>
          <w:rFonts w:eastAsia="黑体" w:hint="eastAsia"/>
          <w:b/>
          <w:sz w:val="48"/>
        </w:rPr>
        <w:t>SJTU</w:t>
      </w:r>
      <w:r>
        <w:rPr>
          <w:rFonts w:eastAsia="黑体" w:hint="eastAsia"/>
          <w:b/>
          <w:sz w:val="48"/>
        </w:rPr>
        <w:t>公司</w:t>
      </w:r>
    </w:p>
    <w:p w:rsidR="006D314C" w:rsidRPr="0026455B" w:rsidRDefault="006D314C" w:rsidP="006D314C">
      <w:pPr>
        <w:ind w:left="420" w:right="-4"/>
        <w:jc w:val="center"/>
        <w:rPr>
          <w:rFonts w:eastAsia="黑体"/>
          <w:b/>
          <w:sz w:val="48"/>
        </w:rPr>
      </w:pPr>
      <w:r>
        <w:rPr>
          <w:rFonts w:eastAsia="黑体"/>
          <w:b/>
          <w:sz w:val="48"/>
        </w:rPr>
        <w:tab/>
      </w:r>
      <w:r>
        <w:rPr>
          <w:rFonts w:eastAsia="黑体" w:hint="eastAsia"/>
          <w:b/>
          <w:sz w:val="48"/>
        </w:rPr>
        <w:t>立项建议书</w:t>
      </w:r>
      <w:r>
        <w:rPr>
          <w:rFonts w:eastAsia="黑体"/>
          <w:b/>
          <w:sz w:val="48"/>
        </w:rPr>
        <w:tab/>
      </w:r>
    </w:p>
    <w:p w:rsidR="006D314C" w:rsidRPr="0026455B" w:rsidRDefault="006D314C" w:rsidP="006D314C">
      <w:pPr>
        <w:ind w:left="420" w:right="-4"/>
        <w:jc w:val="center"/>
        <w:rPr>
          <w:sz w:val="48"/>
        </w:rPr>
      </w:pPr>
    </w:p>
    <w:p w:rsidR="006D314C" w:rsidRPr="0026455B" w:rsidRDefault="006D314C" w:rsidP="006D314C">
      <w:pPr>
        <w:ind w:left="1050" w:right="-4"/>
        <w:rPr>
          <w:rFonts w:eastAsia="楷体"/>
          <w:sz w:val="32"/>
        </w:rPr>
      </w:pPr>
    </w:p>
    <w:p w:rsidR="006D314C" w:rsidRPr="0026455B" w:rsidRDefault="006D314C" w:rsidP="006D314C">
      <w:pPr>
        <w:ind w:left="1050" w:right="-4"/>
        <w:rPr>
          <w:rFonts w:eastAsia="黑体"/>
          <w:sz w:val="32"/>
        </w:rPr>
      </w:pPr>
    </w:p>
    <w:p w:rsidR="006D314C" w:rsidRDefault="006D314C" w:rsidP="00C14A27">
      <w:pPr>
        <w:ind w:leftChars="500" w:left="2698" w:right="-4" w:hangingChars="515" w:hanging="1648"/>
        <w:rPr>
          <w:rFonts w:eastAsia="黑体"/>
          <w:sz w:val="32"/>
        </w:rPr>
      </w:pPr>
      <w:r>
        <w:rPr>
          <w:rFonts w:eastAsia="黑体" w:hint="eastAsia"/>
          <w:sz w:val="32"/>
        </w:rPr>
        <w:t>项目</w:t>
      </w:r>
      <w:r w:rsidRPr="0026455B">
        <w:rPr>
          <w:rFonts w:eastAsia="黑体"/>
          <w:sz w:val="32"/>
        </w:rPr>
        <w:t>名称：</w:t>
      </w:r>
      <w:proofErr w:type="spellStart"/>
      <w:r w:rsidR="007D0510">
        <w:rPr>
          <w:rFonts w:eastAsia="黑体" w:hint="eastAsia"/>
          <w:sz w:val="32"/>
        </w:rPr>
        <w:t>SJTUFlow</w:t>
      </w:r>
      <w:proofErr w:type="spellEnd"/>
    </w:p>
    <w:p w:rsidR="006D314C" w:rsidRDefault="006D314C" w:rsidP="00C14A27">
      <w:pPr>
        <w:ind w:leftChars="500" w:left="2698" w:right="-4" w:hangingChars="515" w:hanging="1648"/>
        <w:rPr>
          <w:rFonts w:eastAsia="黑体"/>
          <w:sz w:val="32"/>
        </w:rPr>
      </w:pPr>
      <w:r>
        <w:rPr>
          <w:rFonts w:eastAsia="黑体" w:hint="eastAsia"/>
          <w:sz w:val="32"/>
        </w:rPr>
        <w:t>项目组组号：</w:t>
      </w:r>
      <w:r w:rsidR="007D0510">
        <w:rPr>
          <w:rFonts w:eastAsia="黑体" w:hint="eastAsia"/>
          <w:sz w:val="32"/>
        </w:rPr>
        <w:t>2</w:t>
      </w:r>
    </w:p>
    <w:p w:rsidR="006D314C" w:rsidRDefault="006D314C" w:rsidP="006D314C">
      <w:pPr>
        <w:ind w:left="1050" w:right="-4"/>
        <w:rPr>
          <w:rFonts w:eastAsia="黑体"/>
          <w:sz w:val="32"/>
        </w:rPr>
      </w:pPr>
      <w:r>
        <w:rPr>
          <w:rFonts w:eastAsia="黑体" w:hint="eastAsia"/>
          <w:sz w:val="32"/>
        </w:rPr>
        <w:t>项目组负责人：</w:t>
      </w:r>
      <w:r>
        <w:rPr>
          <w:rFonts w:eastAsia="黑体" w:hint="eastAsia"/>
          <w:sz w:val="32"/>
        </w:rPr>
        <w:t xml:space="preserve"> </w:t>
      </w:r>
      <w:r w:rsidR="007D0510">
        <w:rPr>
          <w:rFonts w:eastAsia="黑体" w:hint="eastAsia"/>
          <w:sz w:val="32"/>
        </w:rPr>
        <w:t>陆昊天</w:t>
      </w:r>
    </w:p>
    <w:p w:rsidR="006D314C" w:rsidRDefault="006D314C" w:rsidP="006D314C">
      <w:pPr>
        <w:ind w:left="1050" w:right="-4"/>
        <w:rPr>
          <w:rFonts w:eastAsia="黑体"/>
          <w:sz w:val="32"/>
        </w:rPr>
      </w:pPr>
      <w:r>
        <w:rPr>
          <w:rFonts w:eastAsia="黑体" w:hint="eastAsia"/>
          <w:sz w:val="32"/>
        </w:rPr>
        <w:t>联系电话：</w:t>
      </w:r>
      <w:r w:rsidR="007D0510">
        <w:rPr>
          <w:rFonts w:eastAsia="黑体" w:hint="eastAsia"/>
          <w:sz w:val="32"/>
        </w:rPr>
        <w:t>15216708599</w:t>
      </w:r>
    </w:p>
    <w:p w:rsidR="006D314C" w:rsidRPr="007D0510" w:rsidRDefault="006D314C" w:rsidP="006D314C">
      <w:pPr>
        <w:ind w:left="1050" w:right="-4"/>
        <w:rPr>
          <w:rFonts w:eastAsia="黑体"/>
          <w:sz w:val="32"/>
        </w:rPr>
      </w:pPr>
      <w:r>
        <w:rPr>
          <w:rFonts w:eastAsia="黑体" w:hint="eastAsia"/>
          <w:sz w:val="32"/>
        </w:rPr>
        <w:t>电子邮箱：</w:t>
      </w:r>
      <w:r w:rsidR="007D0510" w:rsidRPr="007D0510">
        <w:rPr>
          <w:rFonts w:eastAsia="黑体"/>
          <w:sz w:val="32"/>
        </w:rPr>
        <w:t>park006@qq.com</w:t>
      </w:r>
    </w:p>
    <w:p w:rsidR="006D314C" w:rsidRPr="001E0DEC" w:rsidRDefault="006D314C" w:rsidP="006D314C">
      <w:pPr>
        <w:ind w:left="1050" w:right="-4"/>
        <w:rPr>
          <w:rFonts w:eastAsia="黑体"/>
          <w:sz w:val="32"/>
        </w:rPr>
      </w:pPr>
    </w:p>
    <w:p w:rsidR="006D314C" w:rsidRPr="0026455B" w:rsidRDefault="006D314C" w:rsidP="006D314C">
      <w:pPr>
        <w:ind w:left="420" w:right="-4"/>
        <w:rPr>
          <w:rFonts w:eastAsia="楷体"/>
          <w:b/>
          <w:sz w:val="32"/>
        </w:rPr>
      </w:pPr>
    </w:p>
    <w:p w:rsidR="006D314C" w:rsidRPr="0026455B" w:rsidRDefault="006D314C" w:rsidP="000660B4">
      <w:pPr>
        <w:ind w:left="419" w:right="-4" w:hangingChars="116" w:hanging="419"/>
        <w:jc w:val="center"/>
        <w:rPr>
          <w:rFonts w:eastAsia="仿宋_GB2312"/>
          <w:b/>
          <w:sz w:val="36"/>
        </w:rPr>
      </w:pPr>
      <w:r>
        <w:rPr>
          <w:rFonts w:eastAsia="仿宋_GB2312" w:hint="eastAsia"/>
          <w:b/>
          <w:sz w:val="36"/>
        </w:rPr>
        <w:t>20</w:t>
      </w:r>
      <w:r w:rsidR="007D0510">
        <w:rPr>
          <w:rFonts w:eastAsia="仿宋_GB2312" w:hint="eastAsia"/>
          <w:b/>
          <w:sz w:val="36"/>
        </w:rPr>
        <w:t>13</w:t>
      </w:r>
      <w:r>
        <w:rPr>
          <w:rFonts w:eastAsia="仿宋_GB2312" w:hint="eastAsia"/>
          <w:b/>
          <w:sz w:val="36"/>
        </w:rPr>
        <w:t xml:space="preserve">  </w:t>
      </w:r>
      <w:r w:rsidRPr="0026455B">
        <w:rPr>
          <w:rFonts w:eastAsia="仿宋_GB2312"/>
          <w:b/>
          <w:sz w:val="36"/>
        </w:rPr>
        <w:t>年</w:t>
      </w:r>
      <w:r w:rsidRPr="0026455B">
        <w:rPr>
          <w:rFonts w:eastAsia="仿宋_GB2312"/>
          <w:b/>
          <w:sz w:val="36"/>
        </w:rPr>
        <w:t xml:space="preserve"> </w:t>
      </w:r>
      <w:r w:rsidR="007D0510">
        <w:rPr>
          <w:rFonts w:eastAsia="仿宋_GB2312" w:hint="eastAsia"/>
          <w:b/>
          <w:sz w:val="36"/>
        </w:rPr>
        <w:t>10</w:t>
      </w:r>
      <w:r w:rsidRPr="0026455B">
        <w:rPr>
          <w:rFonts w:eastAsia="仿宋_GB2312"/>
          <w:b/>
          <w:sz w:val="36"/>
        </w:rPr>
        <w:t>月</w:t>
      </w:r>
    </w:p>
    <w:p w:rsidR="006D314C" w:rsidRPr="00593FDD" w:rsidRDefault="006D314C" w:rsidP="006D314C">
      <w:pPr>
        <w:numPr>
          <w:ilvl w:val="0"/>
          <w:numId w:val="36"/>
        </w:numPr>
        <w:ind w:left="709" w:right="-864" w:hanging="703"/>
        <w:outlineLvl w:val="0"/>
        <w:rPr>
          <w:rFonts w:eastAsia="黑体"/>
          <w:sz w:val="30"/>
        </w:rPr>
      </w:pPr>
      <w:r>
        <w:rPr>
          <w:color w:val="000000"/>
          <w:sz w:val="28"/>
        </w:rPr>
        <w:br w:type="page"/>
      </w:r>
      <w:r>
        <w:rPr>
          <w:rFonts w:eastAsia="黑体" w:hint="eastAsia"/>
          <w:sz w:val="30"/>
        </w:rPr>
        <w:lastRenderedPageBreak/>
        <w:t>项目的必要性</w:t>
      </w:r>
    </w:p>
    <w:p w:rsidR="006D314C" w:rsidRPr="006A01E1" w:rsidDel="00FC7863" w:rsidRDefault="00FC7863" w:rsidP="006D314C">
      <w:pPr>
        <w:ind w:right="-864"/>
        <w:outlineLvl w:val="0"/>
        <w:rPr>
          <w:del w:id="0" w:author="LHB" w:date="2013-10-26T20:20:00Z"/>
          <w:rFonts w:asciiTheme="minorEastAsia" w:eastAsiaTheme="minorEastAsia" w:hAnsiTheme="minorEastAsia"/>
          <w:sz w:val="30"/>
          <w:szCs w:val="30"/>
        </w:rPr>
      </w:pPr>
      <w:ins w:id="1" w:author="LHB" w:date="2013-10-26T20:19:00Z">
        <w:r>
          <w:rPr>
            <w:rFonts w:ascii="宋体" w:hAnsi="宋体" w:cs="宋体" w:hint="eastAsia"/>
            <w:sz w:val="30"/>
          </w:rPr>
          <w:tab/>
        </w:r>
      </w:ins>
      <w:r w:rsidR="006D314C" w:rsidRPr="006A01E1">
        <w:rPr>
          <w:rFonts w:asciiTheme="minorEastAsia" w:eastAsiaTheme="minorEastAsia" w:hAnsiTheme="minorEastAsia" w:cs="宋体" w:hint="eastAsia"/>
          <w:sz w:val="30"/>
          <w:szCs w:val="30"/>
        </w:rPr>
        <w:t>交大软件学院数字艺术实验室对于流体</w:t>
      </w:r>
      <w:del w:id="2" w:author="LHB" w:date="2013-10-26T20:06:00Z">
        <w:r w:rsidR="006D314C" w:rsidRPr="006A01E1" w:rsidDel="00C14A27">
          <w:rPr>
            <w:rFonts w:asciiTheme="minorEastAsia" w:eastAsiaTheme="minorEastAsia" w:hAnsiTheme="minorEastAsia" w:cs="宋体" w:hint="eastAsia"/>
            <w:sz w:val="30"/>
            <w:szCs w:val="30"/>
          </w:rPr>
          <w:delText>力学</w:delText>
        </w:r>
      </w:del>
      <w:r w:rsidR="006D314C" w:rsidRPr="006A01E1">
        <w:rPr>
          <w:rFonts w:asciiTheme="minorEastAsia" w:eastAsiaTheme="minorEastAsia" w:hAnsiTheme="minorEastAsia" w:cs="宋体" w:hint="eastAsia"/>
          <w:sz w:val="30"/>
          <w:szCs w:val="30"/>
        </w:rPr>
        <w:t>在计算机中的模拟进行了</w:t>
      </w:r>
      <w:del w:id="3" w:author="LHB" w:date="2013-10-26T20:06:00Z">
        <w:r w:rsidR="006D314C" w:rsidRPr="006A01E1" w:rsidDel="00C14A27">
          <w:rPr>
            <w:rFonts w:asciiTheme="minorEastAsia" w:eastAsiaTheme="minorEastAsia" w:hAnsiTheme="minorEastAsia" w:cs="宋体" w:hint="eastAsia"/>
            <w:sz w:val="30"/>
            <w:szCs w:val="30"/>
          </w:rPr>
          <w:delText>很</w:delText>
        </w:r>
      </w:del>
      <w:r w:rsidR="006D314C" w:rsidRPr="006A01E1">
        <w:rPr>
          <w:rFonts w:asciiTheme="minorEastAsia" w:eastAsiaTheme="minorEastAsia" w:hAnsiTheme="minorEastAsia" w:cs="宋体" w:hint="eastAsia"/>
          <w:sz w:val="30"/>
          <w:szCs w:val="30"/>
        </w:rPr>
        <w:t>多年的潜心研究，</w:t>
      </w:r>
      <w:del w:id="4" w:author="LHB" w:date="2013-10-26T20:09:00Z">
        <w:r w:rsidR="006D314C" w:rsidRPr="006A01E1" w:rsidDel="00C14A27">
          <w:rPr>
            <w:rFonts w:asciiTheme="minorEastAsia" w:eastAsiaTheme="minorEastAsia" w:hAnsiTheme="minorEastAsia" w:cs="宋体" w:hint="eastAsia"/>
            <w:sz w:val="30"/>
            <w:szCs w:val="30"/>
          </w:rPr>
          <w:delText>自身</w:delText>
        </w:r>
      </w:del>
      <w:del w:id="5" w:author="LHB" w:date="2013-10-26T20:06:00Z">
        <w:r w:rsidR="006D314C" w:rsidRPr="006A01E1" w:rsidDel="00C14A27">
          <w:rPr>
            <w:rFonts w:asciiTheme="minorEastAsia" w:eastAsiaTheme="minorEastAsia" w:hAnsiTheme="minorEastAsia" w:cs="宋体" w:hint="eastAsia"/>
            <w:sz w:val="30"/>
            <w:szCs w:val="30"/>
          </w:rPr>
          <w:delText>研发</w:delText>
        </w:r>
      </w:del>
      <w:ins w:id="6" w:author="LHB" w:date="2013-10-26T20:10:00Z">
        <w:r w:rsidR="00C14A27" w:rsidRPr="006A01E1">
          <w:rPr>
            <w:rFonts w:asciiTheme="minorEastAsia" w:eastAsiaTheme="minorEastAsia" w:hAnsiTheme="minorEastAsia" w:cs="宋体" w:hint="eastAsia"/>
            <w:sz w:val="30"/>
            <w:szCs w:val="30"/>
          </w:rPr>
          <w:t>研究并实现</w:t>
        </w:r>
      </w:ins>
      <w:r w:rsidR="006D314C" w:rsidRPr="006A01E1">
        <w:rPr>
          <w:rFonts w:asciiTheme="minorEastAsia" w:eastAsiaTheme="minorEastAsia" w:hAnsiTheme="minorEastAsia" w:cs="宋体" w:hint="eastAsia"/>
          <w:sz w:val="30"/>
          <w:szCs w:val="30"/>
        </w:rPr>
        <w:t>了</w:t>
      </w:r>
      <w:del w:id="7" w:author="LHB" w:date="2013-10-26T20:07:00Z">
        <w:r w:rsidR="006D314C" w:rsidRPr="006A01E1" w:rsidDel="00C14A27">
          <w:rPr>
            <w:rFonts w:asciiTheme="minorEastAsia" w:eastAsiaTheme="minorEastAsia" w:hAnsiTheme="minorEastAsia" w:cs="宋体" w:hint="eastAsia"/>
            <w:sz w:val="30"/>
            <w:szCs w:val="30"/>
          </w:rPr>
          <w:delText>许多关于</w:delText>
        </w:r>
      </w:del>
      <w:r w:rsidR="006D314C" w:rsidRPr="006A01E1">
        <w:rPr>
          <w:rFonts w:asciiTheme="minorEastAsia" w:eastAsiaTheme="minorEastAsia" w:hAnsiTheme="minorEastAsia" w:cs="宋体" w:hint="eastAsia"/>
          <w:sz w:val="30"/>
          <w:szCs w:val="30"/>
        </w:rPr>
        <w:t>流体模拟</w:t>
      </w:r>
      <w:ins w:id="8" w:author="LHB" w:date="2013-10-26T20:07:00Z">
        <w:r w:rsidR="00C14A27" w:rsidRPr="006A01E1">
          <w:rPr>
            <w:rFonts w:asciiTheme="minorEastAsia" w:eastAsiaTheme="minorEastAsia" w:hAnsiTheme="minorEastAsia" w:cs="宋体" w:hint="eastAsia"/>
            <w:sz w:val="30"/>
            <w:szCs w:val="30"/>
          </w:rPr>
          <w:t>过程中</w:t>
        </w:r>
      </w:ins>
      <w:r w:rsidR="006D314C" w:rsidRPr="006A01E1">
        <w:rPr>
          <w:rFonts w:asciiTheme="minorEastAsia" w:eastAsiaTheme="minorEastAsia" w:hAnsiTheme="minorEastAsia" w:cs="宋体" w:hint="eastAsia"/>
          <w:sz w:val="30"/>
          <w:szCs w:val="30"/>
        </w:rPr>
        <w:t>的</w:t>
      </w:r>
      <w:ins w:id="9" w:author="LHB" w:date="2013-10-26T20:08:00Z">
        <w:r w:rsidR="00C14A27" w:rsidRPr="006A01E1">
          <w:rPr>
            <w:rFonts w:asciiTheme="minorEastAsia" w:eastAsiaTheme="minorEastAsia" w:hAnsiTheme="minorEastAsia" w:cs="宋体" w:hint="eastAsia"/>
            <w:sz w:val="30"/>
            <w:szCs w:val="30"/>
          </w:rPr>
          <w:t>许多</w:t>
        </w:r>
      </w:ins>
      <w:r w:rsidR="006D314C" w:rsidRPr="006A01E1">
        <w:rPr>
          <w:rFonts w:asciiTheme="minorEastAsia" w:eastAsiaTheme="minorEastAsia" w:hAnsiTheme="minorEastAsia" w:cs="宋体" w:hint="eastAsia"/>
          <w:sz w:val="30"/>
          <w:szCs w:val="30"/>
        </w:rPr>
        <w:t>算法</w:t>
      </w:r>
      <w:del w:id="10" w:author="LHB" w:date="2013-10-26T20:07:00Z">
        <w:r w:rsidR="006D314C" w:rsidRPr="006A01E1" w:rsidDel="00C14A27">
          <w:rPr>
            <w:rFonts w:asciiTheme="minorEastAsia" w:eastAsiaTheme="minorEastAsia" w:hAnsiTheme="minorEastAsia" w:cs="宋体" w:hint="eastAsia"/>
            <w:sz w:val="30"/>
            <w:szCs w:val="30"/>
          </w:rPr>
          <w:delText>和</w:delText>
        </w:r>
      </w:del>
      <w:ins w:id="11" w:author="LHB" w:date="2013-10-26T20:07:00Z">
        <w:r w:rsidR="00C14A27" w:rsidRPr="006A01E1">
          <w:rPr>
            <w:rFonts w:asciiTheme="minorEastAsia" w:eastAsiaTheme="minorEastAsia" w:hAnsiTheme="minorEastAsia" w:cs="宋体" w:hint="eastAsia"/>
            <w:sz w:val="30"/>
            <w:szCs w:val="30"/>
          </w:rPr>
          <w:t>并设计了相应的</w:t>
        </w:r>
      </w:ins>
      <w:r w:rsidR="006D314C" w:rsidRPr="006A01E1">
        <w:rPr>
          <w:rFonts w:asciiTheme="minorEastAsia" w:eastAsiaTheme="minorEastAsia" w:hAnsiTheme="minorEastAsia" w:cs="宋体" w:hint="eastAsia"/>
          <w:sz w:val="30"/>
          <w:szCs w:val="30"/>
        </w:rPr>
        <w:t>实验场景。这些算法有效</w:t>
      </w:r>
      <w:del w:id="12" w:author="LHB" w:date="2013-10-26T20:10:00Z">
        <w:r w:rsidR="006D314C" w:rsidRPr="006A01E1" w:rsidDel="00C14A27">
          <w:rPr>
            <w:rFonts w:asciiTheme="minorEastAsia" w:eastAsiaTheme="minorEastAsia" w:hAnsiTheme="minorEastAsia" w:cs="宋体" w:hint="eastAsia"/>
            <w:sz w:val="30"/>
            <w:szCs w:val="30"/>
          </w:rPr>
          <w:delText>的</w:delText>
        </w:r>
      </w:del>
      <w:ins w:id="13" w:author="LHB" w:date="2013-10-26T20:11:00Z">
        <w:r w:rsidR="00C14A27" w:rsidRPr="006A01E1">
          <w:rPr>
            <w:rFonts w:asciiTheme="minorEastAsia" w:eastAsiaTheme="minorEastAsia" w:hAnsiTheme="minorEastAsia" w:cs="宋体" w:hint="eastAsia"/>
            <w:sz w:val="30"/>
            <w:szCs w:val="30"/>
          </w:rPr>
          <w:t>地</w:t>
        </w:r>
      </w:ins>
      <w:r w:rsidR="006D314C" w:rsidRPr="006A01E1">
        <w:rPr>
          <w:rFonts w:asciiTheme="minorEastAsia" w:eastAsiaTheme="minorEastAsia" w:hAnsiTheme="minorEastAsia" w:cs="宋体" w:hint="eastAsia"/>
          <w:sz w:val="30"/>
          <w:szCs w:val="30"/>
        </w:rPr>
        <w:t>对</w:t>
      </w:r>
      <w:del w:id="14" w:author="LHB" w:date="2013-10-26T20:11:00Z">
        <w:r w:rsidR="006D314C" w:rsidRPr="006A01E1" w:rsidDel="00C14A27">
          <w:rPr>
            <w:rFonts w:asciiTheme="minorEastAsia" w:eastAsiaTheme="minorEastAsia" w:hAnsiTheme="minorEastAsia" w:cs="宋体" w:hint="eastAsia"/>
            <w:sz w:val="30"/>
            <w:szCs w:val="30"/>
          </w:rPr>
          <w:delText>于</w:delText>
        </w:r>
      </w:del>
      <w:r w:rsidR="006D314C" w:rsidRPr="006A01E1">
        <w:rPr>
          <w:rFonts w:asciiTheme="minorEastAsia" w:eastAsiaTheme="minorEastAsia" w:hAnsiTheme="minorEastAsia" w:cs="宋体" w:hint="eastAsia"/>
          <w:sz w:val="30"/>
          <w:szCs w:val="30"/>
        </w:rPr>
        <w:t>当今主流论文提出的许多</w:t>
      </w:r>
      <w:del w:id="15" w:author="LHB" w:date="2013-10-26T20:21:00Z">
        <w:r w:rsidR="006D314C" w:rsidRPr="006A01E1" w:rsidDel="00FC7863">
          <w:rPr>
            <w:rFonts w:asciiTheme="minorEastAsia" w:eastAsiaTheme="minorEastAsia" w:hAnsiTheme="minorEastAsia" w:cs="宋体" w:hint="eastAsia"/>
            <w:sz w:val="30"/>
            <w:szCs w:val="30"/>
          </w:rPr>
          <w:delText>观点</w:delText>
        </w:r>
      </w:del>
      <w:ins w:id="16" w:author="LHB" w:date="2013-10-26T20:21:00Z">
        <w:r w:rsidRPr="006A01E1">
          <w:rPr>
            <w:rFonts w:asciiTheme="minorEastAsia" w:eastAsiaTheme="minorEastAsia" w:hAnsiTheme="minorEastAsia" w:cs="宋体" w:hint="eastAsia"/>
            <w:sz w:val="30"/>
            <w:szCs w:val="30"/>
          </w:rPr>
          <w:t>方法</w:t>
        </w:r>
      </w:ins>
      <w:r w:rsidR="006D314C" w:rsidRPr="006A01E1">
        <w:rPr>
          <w:rFonts w:asciiTheme="minorEastAsia" w:eastAsiaTheme="minorEastAsia" w:hAnsiTheme="minorEastAsia" w:cs="宋体" w:hint="eastAsia"/>
          <w:sz w:val="30"/>
          <w:szCs w:val="30"/>
        </w:rPr>
        <w:t>进行了验证以及</w:t>
      </w:r>
      <w:del w:id="17" w:author="LHB" w:date="2013-10-26T20:11:00Z">
        <w:r w:rsidR="006D314C" w:rsidRPr="006A01E1" w:rsidDel="00C14A27">
          <w:rPr>
            <w:rFonts w:asciiTheme="minorEastAsia" w:eastAsiaTheme="minorEastAsia" w:hAnsiTheme="minorEastAsia" w:cs="宋体" w:hint="eastAsia"/>
            <w:sz w:val="30"/>
            <w:szCs w:val="30"/>
          </w:rPr>
          <w:delText>提高</w:delText>
        </w:r>
      </w:del>
      <w:ins w:id="18" w:author="LHB" w:date="2013-10-26T20:11:00Z">
        <w:r w:rsidR="00C14A27" w:rsidRPr="006A01E1">
          <w:rPr>
            <w:rFonts w:asciiTheme="minorEastAsia" w:eastAsiaTheme="minorEastAsia" w:hAnsiTheme="minorEastAsia" w:cs="宋体" w:hint="eastAsia"/>
            <w:sz w:val="30"/>
            <w:szCs w:val="30"/>
          </w:rPr>
          <w:t>改进</w:t>
        </w:r>
      </w:ins>
      <w:r w:rsidR="006D314C" w:rsidRPr="006A01E1">
        <w:rPr>
          <w:rFonts w:asciiTheme="minorEastAsia" w:eastAsiaTheme="minorEastAsia" w:hAnsiTheme="minorEastAsia" w:cs="宋体" w:hint="eastAsia"/>
          <w:sz w:val="30"/>
          <w:szCs w:val="30"/>
        </w:rPr>
        <w:t>，对于后来从事流体模拟的学生和老师有极高的研究价值。但是由于</w:t>
      </w:r>
      <w:del w:id="19" w:author="LHB" w:date="2013-10-26T20:12:00Z">
        <w:r w:rsidR="006D314C" w:rsidRPr="006A01E1" w:rsidDel="00C14A27">
          <w:rPr>
            <w:rFonts w:asciiTheme="minorEastAsia" w:eastAsiaTheme="minorEastAsia" w:hAnsiTheme="minorEastAsia" w:cs="宋体" w:hint="eastAsia"/>
            <w:sz w:val="30"/>
            <w:szCs w:val="30"/>
          </w:rPr>
          <w:delText>之前</w:delText>
        </w:r>
      </w:del>
      <w:r w:rsidR="006D314C" w:rsidRPr="006A01E1">
        <w:rPr>
          <w:rFonts w:asciiTheme="minorEastAsia" w:eastAsiaTheme="minorEastAsia" w:hAnsiTheme="minorEastAsia" w:cs="宋体" w:hint="eastAsia"/>
          <w:sz w:val="30"/>
          <w:szCs w:val="30"/>
        </w:rPr>
        <w:t>没有</w:t>
      </w:r>
      <w:ins w:id="20" w:author="LHB" w:date="2013-10-26T20:12:00Z">
        <w:r w:rsidR="00C14A27" w:rsidRPr="006A01E1">
          <w:rPr>
            <w:rFonts w:asciiTheme="minorEastAsia" w:eastAsiaTheme="minorEastAsia" w:hAnsiTheme="minorEastAsia" w:cs="宋体" w:hint="eastAsia"/>
            <w:sz w:val="30"/>
            <w:szCs w:val="30"/>
          </w:rPr>
          <w:t>规范地编写代码，之前实现的许多算法</w:t>
        </w:r>
      </w:ins>
      <w:ins w:id="21" w:author="LHB" w:date="2013-10-26T20:13:00Z">
        <w:r w:rsidR="00C14A27" w:rsidRPr="006A01E1">
          <w:rPr>
            <w:rFonts w:asciiTheme="minorEastAsia" w:eastAsiaTheme="minorEastAsia" w:hAnsiTheme="minorEastAsia" w:cs="宋体" w:hint="eastAsia"/>
            <w:sz w:val="30"/>
            <w:szCs w:val="30"/>
          </w:rPr>
          <w:t>以及场景</w:t>
        </w:r>
      </w:ins>
      <w:ins w:id="22" w:author="LHB" w:date="2013-10-26T20:12:00Z">
        <w:r w:rsidR="00C14A27" w:rsidRPr="006A01E1">
          <w:rPr>
            <w:rFonts w:asciiTheme="minorEastAsia" w:eastAsiaTheme="minorEastAsia" w:hAnsiTheme="minorEastAsia" w:cs="宋体" w:hint="eastAsia"/>
            <w:sz w:val="30"/>
            <w:szCs w:val="30"/>
          </w:rPr>
          <w:t>都不能直接使用</w:t>
        </w:r>
      </w:ins>
      <w:del w:id="23" w:author="LHB" w:date="2013-10-26T20:12:00Z">
        <w:r w:rsidR="006D314C" w:rsidRPr="006A01E1" w:rsidDel="00C14A27">
          <w:rPr>
            <w:rFonts w:asciiTheme="minorEastAsia" w:eastAsiaTheme="minorEastAsia" w:hAnsiTheme="minorEastAsia" w:cs="宋体" w:hint="eastAsia"/>
            <w:sz w:val="30"/>
            <w:szCs w:val="30"/>
          </w:rPr>
          <w:delText>产生复用这些代码的原因</w:delText>
        </w:r>
      </w:del>
      <w:r w:rsidR="006D314C" w:rsidRPr="006A01E1">
        <w:rPr>
          <w:rFonts w:asciiTheme="minorEastAsia" w:eastAsiaTheme="minorEastAsia" w:hAnsiTheme="minorEastAsia" w:cs="宋体" w:hint="eastAsia"/>
          <w:sz w:val="30"/>
          <w:szCs w:val="30"/>
        </w:rPr>
        <w:t>，</w:t>
      </w:r>
      <w:ins w:id="24" w:author="LHB" w:date="2013-10-26T20:13:00Z">
        <w:r w:rsidR="00C14A27" w:rsidRPr="006A01E1">
          <w:rPr>
            <w:rFonts w:asciiTheme="minorEastAsia" w:eastAsiaTheme="minorEastAsia" w:hAnsiTheme="minorEastAsia" w:cs="宋体" w:hint="eastAsia"/>
            <w:sz w:val="30"/>
            <w:szCs w:val="30"/>
          </w:rPr>
          <w:t>导致</w:t>
        </w:r>
      </w:ins>
      <w:del w:id="25" w:author="LHB" w:date="2013-10-26T20:13:00Z">
        <w:r w:rsidR="006D314C" w:rsidRPr="006A01E1" w:rsidDel="00C14A27">
          <w:rPr>
            <w:rFonts w:asciiTheme="minorEastAsia" w:eastAsiaTheme="minorEastAsia" w:hAnsiTheme="minorEastAsia" w:cs="宋体" w:hint="eastAsia"/>
            <w:sz w:val="30"/>
            <w:szCs w:val="30"/>
          </w:rPr>
          <w:delText>许多</w:delText>
        </w:r>
      </w:del>
      <w:r w:rsidR="006D314C" w:rsidRPr="006A01E1">
        <w:rPr>
          <w:rFonts w:asciiTheme="minorEastAsia" w:eastAsiaTheme="minorEastAsia" w:hAnsiTheme="minorEastAsia" w:cs="宋体" w:hint="eastAsia"/>
          <w:sz w:val="30"/>
          <w:szCs w:val="30"/>
        </w:rPr>
        <w:t>学生在</w:t>
      </w:r>
      <w:ins w:id="26" w:author="LHB" w:date="2013-10-26T20:16:00Z">
        <w:r w:rsidR="00A9415F" w:rsidRPr="006A01E1">
          <w:rPr>
            <w:rFonts w:asciiTheme="minorEastAsia" w:eastAsiaTheme="minorEastAsia" w:hAnsiTheme="minorEastAsia" w:cs="宋体" w:hint="eastAsia"/>
            <w:sz w:val="30"/>
            <w:szCs w:val="30"/>
          </w:rPr>
          <w:t>进行</w:t>
        </w:r>
      </w:ins>
      <w:del w:id="27" w:author="LHB" w:date="2013-10-26T20:17:00Z">
        <w:r w:rsidR="006D314C" w:rsidRPr="006A01E1" w:rsidDel="00A9415F">
          <w:rPr>
            <w:rFonts w:asciiTheme="minorEastAsia" w:eastAsiaTheme="minorEastAsia" w:hAnsiTheme="minorEastAsia" w:cs="宋体" w:hint="eastAsia"/>
            <w:sz w:val="30"/>
            <w:szCs w:val="30"/>
          </w:rPr>
          <w:delText>编写</w:delText>
        </w:r>
      </w:del>
      <w:r w:rsidR="006D314C" w:rsidRPr="006A01E1">
        <w:rPr>
          <w:rFonts w:asciiTheme="minorEastAsia" w:eastAsiaTheme="minorEastAsia" w:hAnsiTheme="minorEastAsia" w:cs="宋体" w:hint="eastAsia"/>
          <w:sz w:val="30"/>
          <w:szCs w:val="30"/>
        </w:rPr>
        <w:t>流体</w:t>
      </w:r>
      <w:del w:id="28" w:author="LHB" w:date="2013-10-26T20:13:00Z">
        <w:r w:rsidR="006D314C" w:rsidRPr="006A01E1" w:rsidDel="00C14A27">
          <w:rPr>
            <w:rFonts w:asciiTheme="minorEastAsia" w:eastAsiaTheme="minorEastAsia" w:hAnsiTheme="minorEastAsia" w:cs="宋体" w:hint="eastAsia"/>
            <w:sz w:val="30"/>
            <w:szCs w:val="30"/>
          </w:rPr>
          <w:delText>场景</w:delText>
        </w:r>
      </w:del>
      <w:r w:rsidR="006D314C" w:rsidRPr="006A01E1">
        <w:rPr>
          <w:rFonts w:asciiTheme="minorEastAsia" w:eastAsiaTheme="minorEastAsia" w:hAnsiTheme="minorEastAsia" w:cs="宋体" w:hint="eastAsia"/>
          <w:sz w:val="30"/>
          <w:szCs w:val="30"/>
        </w:rPr>
        <w:t>模拟</w:t>
      </w:r>
      <w:ins w:id="29" w:author="LHB" w:date="2013-10-26T20:17:00Z">
        <w:r w:rsidR="00A9415F" w:rsidRPr="006A01E1">
          <w:rPr>
            <w:rFonts w:asciiTheme="minorEastAsia" w:eastAsiaTheme="minorEastAsia" w:hAnsiTheme="minorEastAsia" w:cs="宋体" w:hint="eastAsia"/>
            <w:sz w:val="30"/>
            <w:szCs w:val="30"/>
          </w:rPr>
          <w:t>研究</w:t>
        </w:r>
      </w:ins>
      <w:del w:id="30" w:author="LHB" w:date="2013-10-26T20:14:00Z">
        <w:r w:rsidR="006D314C" w:rsidRPr="006A01E1" w:rsidDel="00C14A27">
          <w:rPr>
            <w:rFonts w:asciiTheme="minorEastAsia" w:eastAsiaTheme="minorEastAsia" w:hAnsiTheme="minorEastAsia" w:cs="宋体" w:hint="eastAsia"/>
            <w:sz w:val="30"/>
            <w:szCs w:val="30"/>
          </w:rPr>
          <w:delText>的</w:delText>
        </w:r>
      </w:del>
      <w:r w:rsidR="006D314C" w:rsidRPr="006A01E1">
        <w:rPr>
          <w:rFonts w:asciiTheme="minorEastAsia" w:eastAsiaTheme="minorEastAsia" w:hAnsiTheme="minorEastAsia" w:cs="宋体" w:hint="eastAsia"/>
          <w:sz w:val="30"/>
          <w:szCs w:val="30"/>
        </w:rPr>
        <w:t>时</w:t>
      </w:r>
      <w:del w:id="31" w:author="LHB" w:date="2013-10-26T20:14:00Z">
        <w:r w:rsidR="006D314C" w:rsidRPr="006A01E1" w:rsidDel="00C14A27">
          <w:rPr>
            <w:rFonts w:asciiTheme="minorEastAsia" w:eastAsiaTheme="minorEastAsia" w:hAnsiTheme="minorEastAsia" w:cs="宋体" w:hint="eastAsia"/>
            <w:sz w:val="30"/>
            <w:szCs w:val="30"/>
          </w:rPr>
          <w:delText>候</w:delText>
        </w:r>
      </w:del>
      <w:r w:rsidR="006D314C" w:rsidRPr="006A01E1">
        <w:rPr>
          <w:rFonts w:asciiTheme="minorEastAsia" w:eastAsiaTheme="minorEastAsia" w:hAnsiTheme="minorEastAsia" w:cs="宋体" w:hint="eastAsia"/>
          <w:sz w:val="30"/>
          <w:szCs w:val="30"/>
        </w:rPr>
        <w:t>，还需要自己从头实现完整的</w:t>
      </w:r>
      <w:del w:id="32" w:author="LHB" w:date="2013-10-26T20:14:00Z">
        <w:r w:rsidR="006D314C" w:rsidRPr="006A01E1" w:rsidDel="00C14A27">
          <w:rPr>
            <w:rFonts w:asciiTheme="minorEastAsia" w:eastAsiaTheme="minorEastAsia" w:hAnsiTheme="minorEastAsia" w:cs="宋体" w:hint="eastAsia"/>
            <w:sz w:val="30"/>
            <w:szCs w:val="30"/>
          </w:rPr>
          <w:delText>算法</w:delText>
        </w:r>
      </w:del>
      <w:ins w:id="33" w:author="LHB" w:date="2013-10-26T20:14:00Z">
        <w:r w:rsidR="00C14A27" w:rsidRPr="006A01E1">
          <w:rPr>
            <w:rFonts w:asciiTheme="minorEastAsia" w:eastAsiaTheme="minorEastAsia" w:hAnsiTheme="minorEastAsia" w:cs="宋体" w:hint="eastAsia"/>
            <w:sz w:val="30"/>
            <w:szCs w:val="30"/>
          </w:rPr>
          <w:t>流体模拟过程</w:t>
        </w:r>
      </w:ins>
      <w:del w:id="34" w:author="LHB" w:date="2013-10-26T20:14:00Z">
        <w:r w:rsidR="006D314C" w:rsidRPr="006A01E1" w:rsidDel="00C14A27">
          <w:rPr>
            <w:rFonts w:asciiTheme="minorEastAsia" w:eastAsiaTheme="minorEastAsia" w:hAnsiTheme="minorEastAsia" w:cs="宋体" w:hint="eastAsia"/>
            <w:sz w:val="30"/>
            <w:szCs w:val="30"/>
          </w:rPr>
          <w:delText>、</w:delText>
        </w:r>
      </w:del>
      <w:ins w:id="35" w:author="LHB" w:date="2013-10-26T20:17:00Z">
        <w:r w:rsidR="00A9415F" w:rsidRPr="006A01E1">
          <w:rPr>
            <w:rFonts w:asciiTheme="minorEastAsia" w:eastAsiaTheme="minorEastAsia" w:hAnsiTheme="minorEastAsia" w:cs="宋体" w:hint="eastAsia"/>
            <w:sz w:val="30"/>
            <w:szCs w:val="30"/>
          </w:rPr>
          <w:t>并要</w:t>
        </w:r>
      </w:ins>
      <w:ins w:id="36" w:author="LHB" w:date="2013-10-26T20:14:00Z">
        <w:r w:rsidR="00C14A27" w:rsidRPr="006A01E1">
          <w:rPr>
            <w:rFonts w:asciiTheme="minorEastAsia" w:eastAsiaTheme="minorEastAsia" w:hAnsiTheme="minorEastAsia" w:cs="宋体" w:hint="eastAsia"/>
            <w:sz w:val="30"/>
            <w:szCs w:val="30"/>
          </w:rPr>
          <w:t>重新设计</w:t>
        </w:r>
      </w:ins>
      <w:del w:id="37" w:author="LHB" w:date="2013-10-26T20:14:00Z">
        <w:r w:rsidR="006D314C" w:rsidRPr="006A01E1" w:rsidDel="00C14A27">
          <w:rPr>
            <w:rFonts w:asciiTheme="minorEastAsia" w:eastAsiaTheme="minorEastAsia" w:hAnsiTheme="minorEastAsia" w:cs="宋体" w:hint="eastAsia"/>
            <w:sz w:val="30"/>
            <w:szCs w:val="30"/>
          </w:rPr>
          <w:delText>渲染</w:delText>
        </w:r>
      </w:del>
      <w:r w:rsidR="006D314C" w:rsidRPr="006A01E1">
        <w:rPr>
          <w:rFonts w:asciiTheme="minorEastAsia" w:eastAsiaTheme="minorEastAsia" w:hAnsiTheme="minorEastAsia" w:cs="宋体" w:hint="eastAsia"/>
          <w:sz w:val="30"/>
          <w:szCs w:val="30"/>
        </w:rPr>
        <w:t>实验场景，这不仅仅</w:t>
      </w:r>
      <w:del w:id="38" w:author="LHB" w:date="2013-10-26T20:15:00Z">
        <w:r w:rsidR="006D314C" w:rsidRPr="006A01E1" w:rsidDel="00C14A27">
          <w:rPr>
            <w:rFonts w:asciiTheme="minorEastAsia" w:eastAsiaTheme="minorEastAsia" w:hAnsiTheme="minorEastAsia" w:cs="宋体" w:hint="eastAsia"/>
            <w:sz w:val="30"/>
            <w:szCs w:val="30"/>
          </w:rPr>
          <w:delText>导致</w:delText>
        </w:r>
      </w:del>
      <w:ins w:id="39" w:author="LHB" w:date="2013-10-26T20:15:00Z">
        <w:r w:rsidR="00C14A27" w:rsidRPr="006A01E1">
          <w:rPr>
            <w:rFonts w:asciiTheme="minorEastAsia" w:eastAsiaTheme="minorEastAsia" w:hAnsiTheme="minorEastAsia" w:cs="宋体" w:hint="eastAsia"/>
            <w:sz w:val="30"/>
            <w:szCs w:val="30"/>
          </w:rPr>
          <w:t>使得</w:t>
        </w:r>
      </w:ins>
      <w:r w:rsidR="006D314C" w:rsidRPr="006A01E1">
        <w:rPr>
          <w:rFonts w:asciiTheme="minorEastAsia" w:eastAsiaTheme="minorEastAsia" w:hAnsiTheme="minorEastAsia" w:cs="宋体" w:hint="eastAsia"/>
          <w:sz w:val="30"/>
          <w:szCs w:val="30"/>
        </w:rPr>
        <w:t>之前的资源没有得到合理的利用，</w:t>
      </w:r>
      <w:ins w:id="40" w:author="LHB" w:date="2013-10-26T20:18:00Z">
        <w:r w:rsidRPr="006A01E1">
          <w:rPr>
            <w:rFonts w:asciiTheme="minorEastAsia" w:eastAsiaTheme="minorEastAsia" w:hAnsiTheme="minorEastAsia" w:cs="宋体" w:hint="eastAsia"/>
            <w:sz w:val="30"/>
            <w:szCs w:val="30"/>
          </w:rPr>
          <w:t>而且</w:t>
        </w:r>
      </w:ins>
      <w:r w:rsidR="006D314C" w:rsidRPr="006A01E1">
        <w:rPr>
          <w:rFonts w:asciiTheme="minorEastAsia" w:eastAsiaTheme="minorEastAsia" w:hAnsiTheme="minorEastAsia" w:cs="宋体" w:hint="eastAsia"/>
          <w:sz w:val="30"/>
          <w:szCs w:val="30"/>
        </w:rPr>
        <w:t>浪费了大量的时间重复编写</w:t>
      </w:r>
      <w:ins w:id="41" w:author="LHB" w:date="2013-10-26T20:19:00Z">
        <w:r w:rsidRPr="006A01E1">
          <w:rPr>
            <w:rFonts w:asciiTheme="minorEastAsia" w:eastAsiaTheme="minorEastAsia" w:hAnsiTheme="minorEastAsia" w:cs="宋体" w:hint="eastAsia"/>
            <w:sz w:val="30"/>
            <w:szCs w:val="30"/>
          </w:rPr>
          <w:t>不必更改的算法</w:t>
        </w:r>
      </w:ins>
      <w:del w:id="42" w:author="LHB" w:date="2013-10-26T20:18:00Z">
        <w:r w:rsidR="006D314C" w:rsidRPr="006A01E1" w:rsidDel="00FC7863">
          <w:rPr>
            <w:rFonts w:asciiTheme="minorEastAsia" w:eastAsiaTheme="minorEastAsia" w:hAnsiTheme="minorEastAsia" w:cs="宋体" w:hint="eastAsia"/>
            <w:sz w:val="30"/>
            <w:szCs w:val="30"/>
          </w:rPr>
          <w:delText>，还极容易导致自己没有代码借鉴从而产生许多错误</w:delText>
        </w:r>
      </w:del>
      <w:r w:rsidR="006D314C" w:rsidRPr="006A01E1">
        <w:rPr>
          <w:rFonts w:asciiTheme="minorEastAsia" w:eastAsiaTheme="minorEastAsia" w:hAnsiTheme="minorEastAsia" w:cs="宋体" w:hint="eastAsia"/>
          <w:sz w:val="30"/>
          <w:szCs w:val="30"/>
        </w:rPr>
        <w:t>。所以，如何合理的组织整理之前的优秀代码，</w:t>
      </w:r>
      <w:ins w:id="43" w:author="LHB" w:date="2013-10-26T20:15:00Z">
        <w:r w:rsidR="00C14A27" w:rsidRPr="006A01E1">
          <w:rPr>
            <w:rFonts w:asciiTheme="minorEastAsia" w:eastAsiaTheme="minorEastAsia" w:hAnsiTheme="minorEastAsia" w:cs="宋体" w:hint="eastAsia"/>
            <w:sz w:val="30"/>
            <w:szCs w:val="30"/>
          </w:rPr>
          <w:t>提高之前代码的复用性，</w:t>
        </w:r>
      </w:ins>
      <w:r w:rsidR="006D314C" w:rsidRPr="006A01E1">
        <w:rPr>
          <w:rFonts w:asciiTheme="minorEastAsia" w:eastAsiaTheme="minorEastAsia" w:hAnsiTheme="minorEastAsia" w:cs="宋体" w:hint="eastAsia"/>
          <w:sz w:val="30"/>
          <w:szCs w:val="30"/>
        </w:rPr>
        <w:t>一直是数字艺术实验室老师和学生关注的重点。</w:t>
      </w:r>
    </w:p>
    <w:p w:rsidR="006D314C" w:rsidRPr="006A01E1" w:rsidDel="00F716A0" w:rsidRDefault="00FC7863" w:rsidP="00F716A0">
      <w:pPr>
        <w:ind w:right="-864"/>
        <w:outlineLvl w:val="0"/>
        <w:rPr>
          <w:del w:id="44" w:author="LHB" w:date="2013-10-26T21:01:00Z"/>
          <w:rFonts w:asciiTheme="minorEastAsia" w:eastAsiaTheme="minorEastAsia" w:hAnsiTheme="minorEastAsia"/>
          <w:sz w:val="30"/>
          <w:szCs w:val="30"/>
        </w:rPr>
      </w:pPr>
      <w:ins w:id="45" w:author="LHB" w:date="2013-10-26T20:20:00Z">
        <w:r w:rsidRPr="006A01E1">
          <w:rPr>
            <w:rFonts w:asciiTheme="minorEastAsia" w:eastAsiaTheme="minorEastAsia" w:hAnsiTheme="minorEastAsia" w:cs="宋体" w:hint="eastAsia"/>
            <w:sz w:val="30"/>
            <w:szCs w:val="30"/>
          </w:rPr>
          <w:tab/>
        </w:r>
      </w:ins>
      <w:r w:rsidR="006D314C" w:rsidRPr="006A01E1">
        <w:rPr>
          <w:rFonts w:asciiTheme="minorEastAsia" w:eastAsiaTheme="minorEastAsia" w:hAnsiTheme="minorEastAsia" w:cs="宋体" w:hint="eastAsia"/>
          <w:sz w:val="30"/>
          <w:szCs w:val="30"/>
        </w:rPr>
        <w:t>目前，</w:t>
      </w:r>
      <w:ins w:id="46" w:author="LHB" w:date="2013-10-26T20:55:00Z">
        <w:r w:rsidR="00F716A0" w:rsidRPr="006A01E1">
          <w:rPr>
            <w:rFonts w:asciiTheme="minorEastAsia" w:eastAsiaTheme="minorEastAsia" w:hAnsiTheme="minorEastAsia" w:cs="宋体" w:hint="eastAsia"/>
            <w:sz w:val="30"/>
            <w:szCs w:val="30"/>
          </w:rPr>
          <w:t>曾在流体模拟方向提出并实现了许多具有创新</w:t>
        </w:r>
      </w:ins>
      <w:ins w:id="47" w:author="LHB" w:date="2013-10-26T20:56:00Z">
        <w:r w:rsidR="00F716A0" w:rsidRPr="006A01E1">
          <w:rPr>
            <w:rFonts w:asciiTheme="minorEastAsia" w:eastAsiaTheme="minorEastAsia" w:hAnsiTheme="minorEastAsia" w:cs="宋体" w:hint="eastAsia"/>
            <w:sz w:val="30"/>
            <w:szCs w:val="30"/>
          </w:rPr>
          <w:t>引导性质的方法</w:t>
        </w:r>
      </w:ins>
      <w:del w:id="48" w:author="LHB" w:date="2013-10-26T20:56:00Z">
        <w:r w:rsidR="006D314C" w:rsidRPr="006A01E1" w:rsidDel="00F716A0">
          <w:rPr>
            <w:rFonts w:asciiTheme="minorEastAsia" w:eastAsiaTheme="minorEastAsia" w:hAnsiTheme="minorEastAsia" w:cs="宋体" w:hint="eastAsia"/>
            <w:sz w:val="30"/>
            <w:szCs w:val="30"/>
          </w:rPr>
          <w:delText>在</w:delText>
        </w:r>
      </w:del>
      <w:ins w:id="49" w:author="LHB" w:date="2013-10-26T20:56:00Z">
        <w:r w:rsidR="00F716A0" w:rsidRPr="006A01E1">
          <w:rPr>
            <w:rFonts w:asciiTheme="minorEastAsia" w:eastAsiaTheme="minorEastAsia" w:hAnsiTheme="minorEastAsia" w:cs="宋体" w:hint="eastAsia"/>
            <w:sz w:val="30"/>
            <w:szCs w:val="30"/>
          </w:rPr>
          <w:t>的</w:t>
        </w:r>
      </w:ins>
      <w:r w:rsidR="006D314C" w:rsidRPr="006A01E1">
        <w:rPr>
          <w:rFonts w:asciiTheme="minorEastAsia" w:eastAsiaTheme="minorEastAsia" w:hAnsiTheme="minorEastAsia" w:cs="宋体" w:hint="eastAsia"/>
          <w:sz w:val="30"/>
          <w:szCs w:val="30"/>
        </w:rPr>
        <w:t>流体</w:t>
      </w:r>
      <w:del w:id="50" w:author="LHB" w:date="2013-10-26T20:59:00Z">
        <w:r w:rsidR="006D314C" w:rsidRPr="006A01E1" w:rsidDel="00F716A0">
          <w:rPr>
            <w:rFonts w:asciiTheme="minorEastAsia" w:eastAsiaTheme="minorEastAsia" w:hAnsiTheme="minorEastAsia" w:cs="宋体" w:hint="eastAsia"/>
            <w:sz w:val="30"/>
            <w:szCs w:val="30"/>
          </w:rPr>
          <w:delText>力学</w:delText>
        </w:r>
      </w:del>
      <w:r w:rsidR="006D314C" w:rsidRPr="006A01E1">
        <w:rPr>
          <w:rFonts w:asciiTheme="minorEastAsia" w:eastAsiaTheme="minorEastAsia" w:hAnsiTheme="minorEastAsia" w:cs="宋体" w:hint="eastAsia"/>
          <w:sz w:val="30"/>
          <w:szCs w:val="30"/>
        </w:rPr>
        <w:t>模拟</w:t>
      </w:r>
      <w:del w:id="51" w:author="LHB" w:date="2013-10-26T20:56:00Z">
        <w:r w:rsidR="006D314C" w:rsidRPr="006A01E1" w:rsidDel="00F716A0">
          <w:rPr>
            <w:rFonts w:asciiTheme="minorEastAsia" w:eastAsiaTheme="minorEastAsia" w:hAnsiTheme="minorEastAsia" w:cs="宋体" w:hint="eastAsia"/>
            <w:sz w:val="30"/>
            <w:szCs w:val="30"/>
          </w:rPr>
          <w:delText>的</w:delText>
        </w:r>
      </w:del>
      <w:r w:rsidR="006D314C" w:rsidRPr="006A01E1">
        <w:rPr>
          <w:rFonts w:asciiTheme="minorEastAsia" w:eastAsiaTheme="minorEastAsia" w:hAnsiTheme="minorEastAsia" w:cs="宋体" w:hint="eastAsia"/>
          <w:sz w:val="30"/>
          <w:szCs w:val="30"/>
        </w:rPr>
        <w:t>先驱者</w:t>
      </w:r>
      <w:del w:id="52" w:author="LHB" w:date="2013-10-26T20:20:00Z">
        <w:r w:rsidR="006D314C" w:rsidRPr="006A01E1" w:rsidDel="00FC7863">
          <w:rPr>
            <w:rFonts w:asciiTheme="minorEastAsia" w:eastAsiaTheme="minorEastAsia" w:hAnsiTheme="minorEastAsia" w:hint="eastAsia"/>
            <w:sz w:val="30"/>
            <w:szCs w:val="30"/>
          </w:rPr>
          <w:delText>-</w:delText>
        </w:r>
      </w:del>
      <w:ins w:id="53" w:author="LHB" w:date="2013-10-26T20:20:00Z">
        <w:r w:rsidRPr="006A01E1">
          <w:rPr>
            <w:rFonts w:asciiTheme="minorEastAsia" w:eastAsiaTheme="minorEastAsia" w:hAnsiTheme="minorEastAsia" w:hint="eastAsia"/>
            <w:sz w:val="30"/>
            <w:szCs w:val="30"/>
          </w:rPr>
          <w:t>——</w:t>
        </w:r>
      </w:ins>
      <w:r w:rsidR="006D314C" w:rsidRPr="006A01E1">
        <w:rPr>
          <w:rFonts w:asciiTheme="minorEastAsia" w:eastAsiaTheme="minorEastAsia" w:hAnsiTheme="minorEastAsia" w:cs="宋体" w:hint="eastAsia"/>
          <w:sz w:val="30"/>
          <w:szCs w:val="30"/>
        </w:rPr>
        <w:t>斯坦福大学，已经开始着手进行这一步的研发工作。</w:t>
      </w:r>
      <w:del w:id="54" w:author="LHB" w:date="2013-10-26T20:57:00Z">
        <w:r w:rsidR="006D314C" w:rsidRPr="006A01E1" w:rsidDel="00F716A0">
          <w:rPr>
            <w:rFonts w:asciiTheme="minorEastAsia" w:eastAsiaTheme="minorEastAsia" w:hAnsiTheme="minorEastAsia" w:cs="宋体" w:hint="eastAsia"/>
            <w:sz w:val="30"/>
            <w:szCs w:val="30"/>
          </w:rPr>
          <w:delText>该校曾经提出一系列在流体</w:delText>
        </w:r>
      </w:del>
      <w:del w:id="55" w:author="LHB" w:date="2013-10-26T20:20:00Z">
        <w:r w:rsidR="006D314C" w:rsidRPr="006A01E1" w:rsidDel="00FC7863">
          <w:rPr>
            <w:rFonts w:asciiTheme="minorEastAsia" w:eastAsiaTheme="minorEastAsia" w:hAnsiTheme="minorEastAsia" w:cs="宋体" w:hint="eastAsia"/>
            <w:sz w:val="30"/>
            <w:szCs w:val="30"/>
          </w:rPr>
          <w:delText>力学</w:delText>
        </w:r>
      </w:del>
      <w:del w:id="56" w:author="LHB" w:date="2013-10-26T20:57:00Z">
        <w:r w:rsidR="006D314C" w:rsidRPr="006A01E1" w:rsidDel="00F716A0">
          <w:rPr>
            <w:rFonts w:asciiTheme="minorEastAsia" w:eastAsiaTheme="minorEastAsia" w:hAnsiTheme="minorEastAsia" w:cs="宋体" w:hint="eastAsia"/>
            <w:sz w:val="30"/>
            <w:szCs w:val="30"/>
          </w:rPr>
          <w:delText>领域有着创新引导作用的</w:delText>
        </w:r>
      </w:del>
      <w:del w:id="57" w:author="LHB" w:date="2013-10-26T20:21:00Z">
        <w:r w:rsidR="006D314C" w:rsidRPr="006A01E1" w:rsidDel="00FC7863">
          <w:rPr>
            <w:rFonts w:asciiTheme="minorEastAsia" w:eastAsiaTheme="minorEastAsia" w:hAnsiTheme="minorEastAsia" w:cs="宋体" w:hint="eastAsia"/>
            <w:sz w:val="30"/>
            <w:szCs w:val="30"/>
          </w:rPr>
          <w:delText>观点</w:delText>
        </w:r>
      </w:del>
      <w:del w:id="58" w:author="LHB" w:date="2013-10-26T20:57:00Z">
        <w:r w:rsidR="006D314C" w:rsidRPr="006A01E1" w:rsidDel="00F716A0">
          <w:rPr>
            <w:rFonts w:asciiTheme="minorEastAsia" w:eastAsiaTheme="minorEastAsia" w:hAnsiTheme="minorEastAsia" w:cs="宋体" w:hint="eastAsia"/>
            <w:sz w:val="30"/>
            <w:szCs w:val="30"/>
          </w:rPr>
          <w:delText>，他们将这些观点逐一实现，同时</w:delText>
        </w:r>
      </w:del>
      <w:ins w:id="59" w:author="LHB" w:date="2013-10-26T20:59:00Z">
        <w:r w:rsidR="00F716A0" w:rsidRPr="006A01E1">
          <w:rPr>
            <w:rFonts w:asciiTheme="minorEastAsia" w:eastAsiaTheme="minorEastAsia" w:hAnsiTheme="minorEastAsia" w:cs="宋体" w:hint="eastAsia"/>
            <w:sz w:val="30"/>
            <w:szCs w:val="30"/>
          </w:rPr>
          <w:t>他们</w:t>
        </w:r>
      </w:ins>
      <w:r w:rsidR="006D314C" w:rsidRPr="006A01E1">
        <w:rPr>
          <w:rFonts w:asciiTheme="minorEastAsia" w:eastAsiaTheme="minorEastAsia" w:hAnsiTheme="minorEastAsia" w:cs="宋体" w:hint="eastAsia"/>
          <w:sz w:val="30"/>
          <w:szCs w:val="30"/>
        </w:rPr>
        <w:t>将</w:t>
      </w:r>
      <w:del w:id="60" w:author="LHB" w:date="2013-10-26T20:57:00Z">
        <w:r w:rsidR="006D314C" w:rsidRPr="006A01E1" w:rsidDel="00F716A0">
          <w:rPr>
            <w:rFonts w:asciiTheme="minorEastAsia" w:eastAsiaTheme="minorEastAsia" w:hAnsiTheme="minorEastAsia" w:cs="宋体" w:hint="eastAsia"/>
            <w:sz w:val="30"/>
            <w:szCs w:val="30"/>
          </w:rPr>
          <w:delText>这些</w:delText>
        </w:r>
      </w:del>
      <w:ins w:id="61" w:author="LHB" w:date="2013-10-26T20:57:00Z">
        <w:r w:rsidR="00F716A0" w:rsidRPr="006A01E1">
          <w:rPr>
            <w:rFonts w:asciiTheme="minorEastAsia" w:eastAsiaTheme="minorEastAsia" w:hAnsiTheme="minorEastAsia" w:cs="宋体" w:hint="eastAsia"/>
            <w:sz w:val="30"/>
            <w:szCs w:val="30"/>
          </w:rPr>
          <w:t>之前的</w:t>
        </w:r>
      </w:ins>
      <w:r w:rsidR="006D314C" w:rsidRPr="006A01E1">
        <w:rPr>
          <w:rFonts w:asciiTheme="minorEastAsia" w:eastAsiaTheme="minorEastAsia" w:hAnsiTheme="minorEastAsia" w:cs="宋体" w:hint="eastAsia"/>
          <w:sz w:val="30"/>
          <w:szCs w:val="30"/>
        </w:rPr>
        <w:t>代码</w:t>
      </w:r>
      <w:ins w:id="62" w:author="LHB" w:date="2013-10-26T20:59:00Z">
        <w:r w:rsidR="00F716A0" w:rsidRPr="006A01E1">
          <w:rPr>
            <w:rFonts w:asciiTheme="minorEastAsia" w:eastAsiaTheme="minorEastAsia" w:hAnsiTheme="minorEastAsia" w:cs="宋体" w:hint="eastAsia"/>
            <w:sz w:val="30"/>
            <w:szCs w:val="30"/>
          </w:rPr>
          <w:t>提取接口并</w:t>
        </w:r>
      </w:ins>
      <w:r w:rsidR="006D314C" w:rsidRPr="006A01E1">
        <w:rPr>
          <w:rFonts w:asciiTheme="minorEastAsia" w:eastAsiaTheme="minorEastAsia" w:hAnsiTheme="minorEastAsia" w:cs="宋体" w:hint="eastAsia"/>
          <w:sz w:val="30"/>
          <w:szCs w:val="30"/>
        </w:rPr>
        <w:t>整理成</w:t>
      </w:r>
      <w:ins w:id="63" w:author="LHB" w:date="2013-10-26T20:59:00Z">
        <w:r w:rsidR="00F716A0" w:rsidRPr="006A01E1">
          <w:rPr>
            <w:rFonts w:asciiTheme="minorEastAsia" w:eastAsiaTheme="minorEastAsia" w:hAnsiTheme="minorEastAsia" w:cs="宋体" w:hint="eastAsia"/>
            <w:sz w:val="30"/>
            <w:szCs w:val="30"/>
          </w:rPr>
          <w:t>了</w:t>
        </w:r>
      </w:ins>
      <w:r w:rsidR="006D314C" w:rsidRPr="006A01E1">
        <w:rPr>
          <w:rFonts w:asciiTheme="minorEastAsia" w:eastAsiaTheme="minorEastAsia" w:hAnsiTheme="minorEastAsia" w:cs="宋体" w:hint="eastAsia"/>
          <w:sz w:val="30"/>
          <w:szCs w:val="30"/>
        </w:rPr>
        <w:t>一个完整的流体</w:t>
      </w:r>
      <w:del w:id="64" w:author="LHB" w:date="2013-10-26T20:57:00Z">
        <w:r w:rsidR="006D314C" w:rsidRPr="006A01E1" w:rsidDel="00F716A0">
          <w:rPr>
            <w:rFonts w:asciiTheme="minorEastAsia" w:eastAsiaTheme="minorEastAsia" w:hAnsiTheme="minorEastAsia" w:cs="宋体" w:hint="eastAsia"/>
            <w:sz w:val="30"/>
            <w:szCs w:val="30"/>
          </w:rPr>
          <w:delText>力学</w:delText>
        </w:r>
      </w:del>
      <w:ins w:id="65" w:author="LHB" w:date="2013-10-26T20:57:00Z">
        <w:r w:rsidR="00F716A0" w:rsidRPr="006A01E1">
          <w:rPr>
            <w:rFonts w:asciiTheme="minorEastAsia" w:eastAsiaTheme="minorEastAsia" w:hAnsiTheme="minorEastAsia" w:cs="宋体" w:hint="eastAsia"/>
            <w:sz w:val="30"/>
            <w:szCs w:val="30"/>
          </w:rPr>
          <w:t>模拟</w:t>
        </w:r>
      </w:ins>
      <w:r w:rsidR="006D314C" w:rsidRPr="006A01E1">
        <w:rPr>
          <w:rFonts w:asciiTheme="minorEastAsia" w:eastAsiaTheme="minorEastAsia" w:hAnsiTheme="minorEastAsia" w:cs="宋体" w:hint="eastAsia"/>
          <w:sz w:val="30"/>
          <w:szCs w:val="30"/>
        </w:rPr>
        <w:t>框架，</w:t>
      </w:r>
      <w:del w:id="66" w:author="LHB" w:date="2013-10-26T20:58:00Z">
        <w:r w:rsidR="006D314C" w:rsidRPr="006A01E1" w:rsidDel="00F716A0">
          <w:rPr>
            <w:rFonts w:asciiTheme="minorEastAsia" w:eastAsiaTheme="minorEastAsia" w:hAnsiTheme="minorEastAsia" w:cs="宋体" w:hint="eastAsia"/>
            <w:sz w:val="30"/>
            <w:szCs w:val="30"/>
          </w:rPr>
          <w:delText>利用这个框架作为核心部分，开发一个软件，利用这个软件</w:delText>
        </w:r>
      </w:del>
      <w:del w:id="67" w:author="LHB" w:date="2013-10-26T20:59:00Z">
        <w:r w:rsidR="006D314C" w:rsidRPr="006A01E1" w:rsidDel="00F716A0">
          <w:rPr>
            <w:rFonts w:asciiTheme="minorEastAsia" w:eastAsiaTheme="minorEastAsia" w:hAnsiTheme="minorEastAsia" w:cs="宋体" w:hint="eastAsia"/>
            <w:sz w:val="30"/>
            <w:szCs w:val="30"/>
          </w:rPr>
          <w:delText>，</w:delText>
        </w:r>
      </w:del>
      <w:ins w:id="68" w:author="LHB" w:date="2013-10-26T21:00:00Z">
        <w:r w:rsidR="00F716A0" w:rsidRPr="006A01E1">
          <w:rPr>
            <w:rFonts w:asciiTheme="minorEastAsia" w:eastAsiaTheme="minorEastAsia" w:hAnsiTheme="minorEastAsia" w:cs="宋体" w:hint="eastAsia"/>
            <w:sz w:val="30"/>
            <w:szCs w:val="30"/>
          </w:rPr>
          <w:t>研究者利用这个框架编写脚本，则</w:t>
        </w:r>
      </w:ins>
      <w:ins w:id="69" w:author="LHB" w:date="2013-10-26T21:01:00Z">
        <w:r w:rsidR="00F716A0" w:rsidRPr="006A01E1">
          <w:rPr>
            <w:rFonts w:asciiTheme="minorEastAsia" w:eastAsiaTheme="minorEastAsia" w:hAnsiTheme="minorEastAsia" w:cs="宋体" w:hint="eastAsia"/>
            <w:sz w:val="30"/>
            <w:szCs w:val="30"/>
          </w:rPr>
          <w:t>可以有效地进行流体模拟实验。</w:t>
        </w:r>
      </w:ins>
      <w:del w:id="70" w:author="LHB" w:date="2013-10-26T21:01:00Z">
        <w:r w:rsidR="006D314C" w:rsidRPr="006A01E1" w:rsidDel="00F716A0">
          <w:rPr>
            <w:rFonts w:asciiTheme="minorEastAsia" w:eastAsiaTheme="minorEastAsia" w:hAnsiTheme="minorEastAsia" w:cs="宋体" w:hint="eastAsia"/>
            <w:sz w:val="30"/>
            <w:szCs w:val="30"/>
          </w:rPr>
          <w:delText>就可以有效的将许</w:delText>
        </w:r>
      </w:del>
      <w:del w:id="71" w:author="LHB" w:date="2013-10-26T21:00:00Z">
        <w:r w:rsidR="006D314C" w:rsidRPr="006A01E1" w:rsidDel="00F716A0">
          <w:rPr>
            <w:rFonts w:asciiTheme="minorEastAsia" w:eastAsiaTheme="minorEastAsia" w:hAnsiTheme="minorEastAsia" w:cs="宋体" w:hint="eastAsia"/>
            <w:sz w:val="30"/>
            <w:szCs w:val="30"/>
          </w:rPr>
          <w:delText>多流体算法渲染成需要的实验场景</w:delText>
        </w:r>
      </w:del>
      <w:del w:id="72" w:author="LHB" w:date="2013-10-26T21:01:00Z">
        <w:r w:rsidR="006D314C" w:rsidRPr="006A01E1" w:rsidDel="00F716A0">
          <w:rPr>
            <w:rFonts w:asciiTheme="minorEastAsia" w:eastAsiaTheme="minorEastAsia" w:hAnsiTheme="minorEastAsia" w:cs="宋体" w:hint="eastAsia"/>
            <w:sz w:val="30"/>
            <w:szCs w:val="30"/>
          </w:rPr>
          <w:delText>；同时，利用图形化的界面</w:delText>
        </w:r>
      </w:del>
    </w:p>
    <w:p w:rsidR="006D314C" w:rsidRPr="006A01E1" w:rsidRDefault="006D314C" w:rsidP="006D314C">
      <w:pPr>
        <w:ind w:right="-864"/>
        <w:outlineLvl w:val="0"/>
        <w:rPr>
          <w:rFonts w:asciiTheme="minorEastAsia" w:eastAsiaTheme="minorEastAsia" w:hAnsiTheme="minorEastAsia"/>
          <w:sz w:val="30"/>
          <w:szCs w:val="30"/>
        </w:rPr>
      </w:pPr>
      <w:del w:id="73" w:author="LHB" w:date="2013-10-26T21:01:00Z">
        <w:r w:rsidRPr="006A01E1" w:rsidDel="00F716A0">
          <w:rPr>
            <w:rFonts w:asciiTheme="minorEastAsia" w:eastAsiaTheme="minorEastAsia" w:hAnsiTheme="minorEastAsia" w:cs="宋体" w:hint="eastAsia"/>
            <w:sz w:val="30"/>
            <w:szCs w:val="30"/>
          </w:rPr>
          <w:delText>可配置的参数、脚本驱动的插件，可以根据用户的不同需求将实验场景</w:delText>
        </w:r>
        <w:r w:rsidRPr="006A01E1" w:rsidDel="00F716A0">
          <w:rPr>
            <w:rFonts w:asciiTheme="minorEastAsia" w:eastAsiaTheme="minorEastAsia" w:hAnsiTheme="minorEastAsia" w:cs="宋体" w:hint="eastAsia"/>
            <w:sz w:val="30"/>
            <w:szCs w:val="30"/>
          </w:rPr>
          <w:lastRenderedPageBreak/>
          <w:delText>改变。</w:delText>
        </w:r>
      </w:del>
    </w:p>
    <w:p w:rsidR="006D314C" w:rsidRPr="006A01E1" w:rsidRDefault="00F716A0" w:rsidP="006D314C">
      <w:pPr>
        <w:ind w:right="-864"/>
        <w:outlineLvl w:val="0"/>
        <w:rPr>
          <w:rFonts w:asciiTheme="minorEastAsia" w:eastAsiaTheme="minorEastAsia" w:hAnsiTheme="minorEastAsia"/>
          <w:sz w:val="30"/>
          <w:szCs w:val="30"/>
        </w:rPr>
      </w:pPr>
      <w:ins w:id="74" w:author="LHB" w:date="2013-10-26T21:01:00Z">
        <w:r w:rsidRPr="006A01E1">
          <w:rPr>
            <w:rFonts w:asciiTheme="minorEastAsia" w:eastAsiaTheme="minorEastAsia" w:hAnsiTheme="minorEastAsia" w:cs="宋体" w:hint="eastAsia"/>
            <w:sz w:val="30"/>
            <w:szCs w:val="30"/>
          </w:rPr>
          <w:tab/>
        </w:r>
      </w:ins>
      <w:r w:rsidR="006D314C" w:rsidRPr="006A01E1">
        <w:rPr>
          <w:rFonts w:asciiTheme="minorEastAsia" w:eastAsiaTheme="minorEastAsia" w:hAnsiTheme="minorEastAsia" w:cs="宋体" w:hint="eastAsia"/>
          <w:sz w:val="30"/>
          <w:szCs w:val="30"/>
        </w:rPr>
        <w:t>因此，</w:t>
      </w:r>
      <w:del w:id="75" w:author="LHB" w:date="2013-10-26T21:05:00Z">
        <w:r w:rsidR="006D314C" w:rsidRPr="006A01E1" w:rsidDel="005C578B">
          <w:rPr>
            <w:rFonts w:asciiTheme="minorEastAsia" w:eastAsiaTheme="minorEastAsia" w:hAnsiTheme="minorEastAsia" w:cs="宋体" w:hint="eastAsia"/>
            <w:sz w:val="30"/>
            <w:szCs w:val="30"/>
          </w:rPr>
          <w:delText>结合斯坦福大学的开发经验，</w:delText>
        </w:r>
      </w:del>
      <w:ins w:id="76" w:author="LHB" w:date="2013-10-26T21:03:00Z">
        <w:r w:rsidR="005C578B" w:rsidRPr="006A01E1">
          <w:rPr>
            <w:rFonts w:asciiTheme="minorEastAsia" w:eastAsiaTheme="minorEastAsia" w:hAnsiTheme="minorEastAsia" w:cs="宋体" w:hint="eastAsia"/>
            <w:sz w:val="30"/>
            <w:szCs w:val="30"/>
          </w:rPr>
          <w:t>为了</w:t>
        </w:r>
      </w:ins>
      <w:ins w:id="77" w:author="LHB" w:date="2013-10-26T21:04:00Z">
        <w:r w:rsidR="005C578B" w:rsidRPr="006A01E1">
          <w:rPr>
            <w:rFonts w:asciiTheme="minorEastAsia" w:eastAsiaTheme="minorEastAsia" w:hAnsiTheme="minorEastAsia" w:cs="宋体" w:hint="eastAsia"/>
            <w:sz w:val="30"/>
            <w:szCs w:val="30"/>
          </w:rPr>
          <w:t>将之前的许多代码进行集成复用，同时</w:t>
        </w:r>
      </w:ins>
      <w:r w:rsidR="006D314C" w:rsidRPr="006A01E1">
        <w:rPr>
          <w:rFonts w:asciiTheme="minorEastAsia" w:eastAsiaTheme="minorEastAsia" w:hAnsiTheme="minorEastAsia" w:cs="宋体" w:hint="eastAsia"/>
          <w:sz w:val="30"/>
          <w:szCs w:val="30"/>
        </w:rPr>
        <w:t>将学生</w:t>
      </w:r>
      <w:del w:id="78" w:author="LHB" w:date="2013-10-26T21:01:00Z">
        <w:r w:rsidR="006D314C" w:rsidRPr="006A01E1" w:rsidDel="005C578B">
          <w:rPr>
            <w:rFonts w:asciiTheme="minorEastAsia" w:eastAsiaTheme="minorEastAsia" w:hAnsiTheme="minorEastAsia" w:cs="宋体" w:hint="eastAsia"/>
            <w:sz w:val="30"/>
            <w:szCs w:val="30"/>
          </w:rPr>
          <w:delText>更多</w:delText>
        </w:r>
      </w:del>
      <w:r w:rsidR="006D314C" w:rsidRPr="006A01E1">
        <w:rPr>
          <w:rFonts w:asciiTheme="minorEastAsia" w:eastAsiaTheme="minorEastAsia" w:hAnsiTheme="minorEastAsia" w:cs="宋体" w:hint="eastAsia"/>
          <w:sz w:val="30"/>
          <w:szCs w:val="30"/>
        </w:rPr>
        <w:t>的关注点从实现已有的流体算法转变</w:t>
      </w:r>
      <w:del w:id="79" w:author="LHB" w:date="2013-10-26T21:03:00Z">
        <w:r w:rsidR="006D314C" w:rsidRPr="006A01E1" w:rsidDel="005C578B">
          <w:rPr>
            <w:rFonts w:asciiTheme="minorEastAsia" w:eastAsiaTheme="minorEastAsia" w:hAnsiTheme="minorEastAsia" w:cs="宋体" w:hint="eastAsia"/>
            <w:sz w:val="30"/>
            <w:szCs w:val="30"/>
          </w:rPr>
          <w:delText>成</w:delText>
        </w:r>
      </w:del>
      <w:ins w:id="80" w:author="LHB" w:date="2013-10-26T21:06:00Z">
        <w:r w:rsidR="004B7CA6" w:rsidRPr="006A01E1">
          <w:rPr>
            <w:rFonts w:asciiTheme="minorEastAsia" w:eastAsiaTheme="minorEastAsia" w:hAnsiTheme="minorEastAsia" w:cs="宋体" w:hint="eastAsia"/>
            <w:sz w:val="30"/>
            <w:szCs w:val="30"/>
          </w:rPr>
          <w:t>为</w:t>
        </w:r>
      </w:ins>
      <w:del w:id="81" w:author="LHB" w:date="2013-10-26T21:06:00Z">
        <w:r w:rsidR="006D314C" w:rsidRPr="006A01E1" w:rsidDel="005C578B">
          <w:rPr>
            <w:rFonts w:asciiTheme="minorEastAsia" w:eastAsiaTheme="minorEastAsia" w:hAnsiTheme="minorEastAsia" w:cs="宋体" w:hint="eastAsia"/>
            <w:sz w:val="30"/>
            <w:szCs w:val="30"/>
          </w:rPr>
          <w:delText>去</w:delText>
        </w:r>
      </w:del>
      <w:r w:rsidR="006D314C" w:rsidRPr="006A01E1">
        <w:rPr>
          <w:rFonts w:asciiTheme="minorEastAsia" w:eastAsiaTheme="minorEastAsia" w:hAnsiTheme="minorEastAsia" w:cs="宋体" w:hint="eastAsia"/>
          <w:sz w:val="30"/>
          <w:szCs w:val="30"/>
        </w:rPr>
        <w:t>突破现有算法的局限性</w:t>
      </w:r>
      <w:del w:id="82" w:author="LHB" w:date="2013-10-26T21:06:00Z">
        <w:r w:rsidR="006D314C" w:rsidRPr="006A01E1" w:rsidDel="005C578B">
          <w:rPr>
            <w:rFonts w:asciiTheme="minorEastAsia" w:eastAsiaTheme="minorEastAsia" w:hAnsiTheme="minorEastAsia" w:cs="宋体" w:hint="eastAsia"/>
            <w:sz w:val="30"/>
            <w:szCs w:val="30"/>
          </w:rPr>
          <w:delText>，去</w:delText>
        </w:r>
      </w:del>
      <w:ins w:id="83" w:author="LHB" w:date="2013-10-26T21:06:00Z">
        <w:r w:rsidR="005C578B" w:rsidRPr="006A01E1">
          <w:rPr>
            <w:rFonts w:asciiTheme="minorEastAsia" w:eastAsiaTheme="minorEastAsia" w:hAnsiTheme="minorEastAsia" w:cs="宋体" w:hint="eastAsia"/>
            <w:sz w:val="30"/>
            <w:szCs w:val="30"/>
          </w:rPr>
          <w:t>以及</w:t>
        </w:r>
      </w:ins>
      <w:r w:rsidR="006D314C" w:rsidRPr="006A01E1">
        <w:rPr>
          <w:rFonts w:asciiTheme="minorEastAsia" w:eastAsiaTheme="minorEastAsia" w:hAnsiTheme="minorEastAsia" w:cs="宋体" w:hint="eastAsia"/>
          <w:sz w:val="30"/>
          <w:szCs w:val="30"/>
        </w:rPr>
        <w:t>思考</w:t>
      </w:r>
      <w:del w:id="84" w:author="LHB" w:date="2013-10-26T21:03:00Z">
        <w:r w:rsidR="006D314C" w:rsidRPr="006A01E1" w:rsidDel="005C578B">
          <w:rPr>
            <w:rFonts w:asciiTheme="minorEastAsia" w:eastAsiaTheme="minorEastAsia" w:hAnsiTheme="minorEastAsia" w:cs="宋体" w:hint="eastAsia"/>
            <w:sz w:val="30"/>
            <w:szCs w:val="30"/>
          </w:rPr>
          <w:delText>突破</w:delText>
        </w:r>
      </w:del>
      <w:r w:rsidR="006D314C" w:rsidRPr="006A01E1">
        <w:rPr>
          <w:rFonts w:asciiTheme="minorEastAsia" w:eastAsiaTheme="minorEastAsia" w:hAnsiTheme="minorEastAsia" w:cs="宋体" w:hint="eastAsia"/>
          <w:sz w:val="30"/>
          <w:szCs w:val="30"/>
        </w:rPr>
        <w:t>创兴点，</w:t>
      </w:r>
      <w:ins w:id="85" w:author="LHB" w:date="2013-10-26T21:05:00Z">
        <w:r w:rsidR="005C578B" w:rsidRPr="006A01E1">
          <w:rPr>
            <w:rFonts w:asciiTheme="minorEastAsia" w:eastAsiaTheme="minorEastAsia" w:hAnsiTheme="minorEastAsia" w:cs="宋体" w:hint="eastAsia"/>
            <w:sz w:val="30"/>
            <w:szCs w:val="30"/>
          </w:rPr>
          <w:t>结合斯坦福大学的开发经验，</w:t>
        </w:r>
      </w:ins>
      <w:r w:rsidR="006D314C" w:rsidRPr="006A01E1">
        <w:rPr>
          <w:rFonts w:asciiTheme="minorEastAsia" w:eastAsiaTheme="minorEastAsia" w:hAnsiTheme="minorEastAsia" w:cs="宋体" w:hint="eastAsia"/>
          <w:sz w:val="30"/>
          <w:szCs w:val="30"/>
        </w:rPr>
        <w:t>建立一个属于上海交通大学数字艺术实验室的流体</w:t>
      </w:r>
      <w:del w:id="86" w:author="LHB" w:date="2013-10-26T21:02:00Z">
        <w:r w:rsidR="006D314C" w:rsidRPr="006A01E1" w:rsidDel="005C578B">
          <w:rPr>
            <w:rFonts w:asciiTheme="minorEastAsia" w:eastAsiaTheme="minorEastAsia" w:hAnsiTheme="minorEastAsia" w:cs="宋体" w:hint="eastAsia"/>
            <w:sz w:val="30"/>
            <w:szCs w:val="30"/>
          </w:rPr>
          <w:delText>力学</w:delText>
        </w:r>
      </w:del>
      <w:ins w:id="87" w:author="LHB" w:date="2013-10-26T21:02:00Z">
        <w:r w:rsidR="005C578B" w:rsidRPr="006A01E1">
          <w:rPr>
            <w:rFonts w:asciiTheme="minorEastAsia" w:eastAsiaTheme="minorEastAsia" w:hAnsiTheme="minorEastAsia" w:cs="宋体" w:hint="eastAsia"/>
            <w:sz w:val="30"/>
            <w:szCs w:val="30"/>
          </w:rPr>
          <w:t>模拟</w:t>
        </w:r>
      </w:ins>
      <w:r w:rsidR="006D314C" w:rsidRPr="006A01E1">
        <w:rPr>
          <w:rFonts w:asciiTheme="minorEastAsia" w:eastAsiaTheme="minorEastAsia" w:hAnsiTheme="minorEastAsia" w:cs="宋体" w:hint="eastAsia"/>
          <w:sz w:val="30"/>
          <w:szCs w:val="30"/>
        </w:rPr>
        <w:t>框架，并以此实现一个完整的流体</w:t>
      </w:r>
      <w:del w:id="88" w:author="LHB" w:date="2013-10-26T21:03:00Z">
        <w:r w:rsidR="006D314C" w:rsidRPr="006A01E1" w:rsidDel="005C578B">
          <w:rPr>
            <w:rFonts w:asciiTheme="minorEastAsia" w:eastAsiaTheme="minorEastAsia" w:hAnsiTheme="minorEastAsia" w:cs="宋体" w:hint="eastAsia"/>
            <w:sz w:val="30"/>
            <w:szCs w:val="30"/>
          </w:rPr>
          <w:delText>力学</w:delText>
        </w:r>
      </w:del>
      <w:ins w:id="89" w:author="LHB" w:date="2013-10-26T21:03:00Z">
        <w:r w:rsidR="005C578B" w:rsidRPr="006A01E1">
          <w:rPr>
            <w:rFonts w:asciiTheme="minorEastAsia" w:eastAsiaTheme="minorEastAsia" w:hAnsiTheme="minorEastAsia" w:cs="宋体" w:hint="eastAsia"/>
            <w:sz w:val="30"/>
            <w:szCs w:val="30"/>
          </w:rPr>
          <w:t>模拟</w:t>
        </w:r>
      </w:ins>
      <w:r w:rsidR="006D314C" w:rsidRPr="006A01E1">
        <w:rPr>
          <w:rFonts w:asciiTheme="minorEastAsia" w:eastAsiaTheme="minorEastAsia" w:hAnsiTheme="minorEastAsia" w:cs="宋体" w:hint="eastAsia"/>
          <w:sz w:val="30"/>
          <w:szCs w:val="30"/>
        </w:rPr>
        <w:t>框架支持代码复用、算法管理、场景配置、脚本扩展已经成为</w:t>
      </w:r>
      <w:del w:id="90" w:author="LHB" w:date="2013-10-26T21:05:00Z">
        <w:r w:rsidR="006D314C" w:rsidRPr="006A01E1" w:rsidDel="005C578B">
          <w:rPr>
            <w:rFonts w:asciiTheme="minorEastAsia" w:eastAsiaTheme="minorEastAsia" w:hAnsiTheme="minorEastAsia" w:cs="宋体" w:hint="eastAsia"/>
            <w:sz w:val="30"/>
            <w:szCs w:val="30"/>
          </w:rPr>
          <w:delText>当年</w:delText>
        </w:r>
      </w:del>
      <w:ins w:id="91" w:author="LHB" w:date="2013-10-26T21:05:00Z">
        <w:r w:rsidR="005C578B" w:rsidRPr="006A01E1">
          <w:rPr>
            <w:rFonts w:asciiTheme="minorEastAsia" w:eastAsiaTheme="minorEastAsia" w:hAnsiTheme="minorEastAsia" w:cs="宋体" w:hint="eastAsia"/>
            <w:sz w:val="30"/>
            <w:szCs w:val="30"/>
          </w:rPr>
          <w:t>如今</w:t>
        </w:r>
      </w:ins>
      <w:r w:rsidR="006D314C" w:rsidRPr="006A01E1">
        <w:rPr>
          <w:rFonts w:asciiTheme="minorEastAsia" w:eastAsiaTheme="minorEastAsia" w:hAnsiTheme="minorEastAsia" w:cs="宋体" w:hint="eastAsia"/>
          <w:sz w:val="30"/>
          <w:szCs w:val="30"/>
        </w:rPr>
        <w:t>数字艺术实验室发展的必然。</w:t>
      </w:r>
    </w:p>
    <w:p w:rsidR="006D314C" w:rsidRPr="006A01E1" w:rsidRDefault="007B5A3A" w:rsidP="006D314C">
      <w:pPr>
        <w:ind w:right="-864"/>
        <w:outlineLvl w:val="0"/>
        <w:rPr>
          <w:rFonts w:asciiTheme="minorEastAsia" w:eastAsiaTheme="minorEastAsia" w:hAnsiTheme="minorEastAsia"/>
          <w:sz w:val="30"/>
          <w:szCs w:val="30"/>
        </w:rPr>
      </w:pPr>
      <w:ins w:id="92" w:author="LHB" w:date="2013-10-26T21:06:00Z">
        <w:r w:rsidRPr="006A01E1">
          <w:rPr>
            <w:rFonts w:asciiTheme="minorEastAsia" w:eastAsiaTheme="minorEastAsia" w:hAnsiTheme="minorEastAsia" w:cs="宋体" w:hint="eastAsia"/>
            <w:sz w:val="30"/>
            <w:szCs w:val="30"/>
          </w:rPr>
          <w:tab/>
        </w:r>
      </w:ins>
      <w:del w:id="93" w:author="LHB" w:date="2013-10-26T21:07:00Z">
        <w:r w:rsidR="006D314C" w:rsidRPr="006A01E1" w:rsidDel="00454BAB">
          <w:rPr>
            <w:rFonts w:asciiTheme="minorEastAsia" w:eastAsiaTheme="minorEastAsia" w:hAnsiTheme="minorEastAsia" w:cs="宋体" w:hint="eastAsia"/>
            <w:sz w:val="30"/>
            <w:szCs w:val="30"/>
          </w:rPr>
          <w:delText>数字艺术实验室</w:delText>
        </w:r>
      </w:del>
      <w:ins w:id="94" w:author="LHB" w:date="2013-10-26T21:08:00Z">
        <w:r w:rsidR="00454BAB" w:rsidRPr="006A01E1">
          <w:rPr>
            <w:rFonts w:asciiTheme="minorEastAsia" w:eastAsiaTheme="minorEastAsia" w:hAnsiTheme="minorEastAsia" w:cs="宋体" w:hint="eastAsia"/>
            <w:sz w:val="30"/>
            <w:szCs w:val="30"/>
          </w:rPr>
          <w:t>开发团队</w:t>
        </w:r>
      </w:ins>
      <w:r w:rsidR="006D314C" w:rsidRPr="006A01E1">
        <w:rPr>
          <w:rFonts w:asciiTheme="minorEastAsia" w:eastAsiaTheme="minorEastAsia" w:hAnsiTheme="minorEastAsia" w:cs="宋体" w:hint="eastAsia"/>
          <w:sz w:val="30"/>
          <w:szCs w:val="30"/>
        </w:rPr>
        <w:t>在</w:t>
      </w:r>
      <w:ins w:id="95" w:author="LHB" w:date="2013-10-26T21:08:00Z">
        <w:r w:rsidR="00454BAB" w:rsidRPr="006A01E1">
          <w:rPr>
            <w:rFonts w:asciiTheme="minorEastAsia" w:eastAsiaTheme="minorEastAsia" w:hAnsiTheme="minorEastAsia" w:cs="宋体" w:hint="eastAsia"/>
            <w:sz w:val="30"/>
            <w:szCs w:val="30"/>
          </w:rPr>
          <w:t>实验室</w:t>
        </w:r>
      </w:ins>
      <w:r w:rsidR="006D314C" w:rsidRPr="006A01E1">
        <w:rPr>
          <w:rFonts w:asciiTheme="minorEastAsia" w:eastAsiaTheme="minorEastAsia" w:hAnsiTheme="minorEastAsia" w:cs="宋体" w:hint="eastAsia"/>
          <w:sz w:val="30"/>
          <w:szCs w:val="30"/>
        </w:rPr>
        <w:t>多年研究</w:t>
      </w:r>
      <w:ins w:id="96" w:author="LHB" w:date="2013-10-26T21:06:00Z">
        <w:r w:rsidR="00454BAB" w:rsidRPr="006A01E1">
          <w:rPr>
            <w:rFonts w:asciiTheme="minorEastAsia" w:eastAsiaTheme="minorEastAsia" w:hAnsiTheme="minorEastAsia" w:cs="宋体" w:hint="eastAsia"/>
            <w:sz w:val="30"/>
            <w:szCs w:val="30"/>
          </w:rPr>
          <w:t>并实现</w:t>
        </w:r>
      </w:ins>
      <w:ins w:id="97" w:author="LHB" w:date="2013-10-26T21:07:00Z">
        <w:r w:rsidR="00454BAB" w:rsidRPr="006A01E1">
          <w:rPr>
            <w:rFonts w:asciiTheme="minorEastAsia" w:eastAsiaTheme="minorEastAsia" w:hAnsiTheme="minorEastAsia" w:cs="宋体" w:hint="eastAsia"/>
            <w:sz w:val="30"/>
            <w:szCs w:val="30"/>
          </w:rPr>
          <w:t>的</w:t>
        </w:r>
      </w:ins>
      <w:r w:rsidR="006D314C" w:rsidRPr="006A01E1">
        <w:rPr>
          <w:rFonts w:asciiTheme="minorEastAsia" w:eastAsiaTheme="minorEastAsia" w:hAnsiTheme="minorEastAsia" w:cs="宋体" w:hint="eastAsia"/>
          <w:sz w:val="30"/>
          <w:szCs w:val="30"/>
        </w:rPr>
        <w:t>流体</w:t>
      </w:r>
      <w:del w:id="98" w:author="LHB" w:date="2013-10-26T21:06:00Z">
        <w:r w:rsidR="006D314C" w:rsidRPr="006A01E1" w:rsidDel="00C62108">
          <w:rPr>
            <w:rFonts w:asciiTheme="minorEastAsia" w:eastAsiaTheme="minorEastAsia" w:hAnsiTheme="minorEastAsia" w:cs="宋体" w:hint="eastAsia"/>
            <w:sz w:val="30"/>
            <w:szCs w:val="30"/>
          </w:rPr>
          <w:delText>力学</w:delText>
        </w:r>
      </w:del>
      <w:r w:rsidR="006D314C" w:rsidRPr="006A01E1">
        <w:rPr>
          <w:rFonts w:asciiTheme="minorEastAsia" w:eastAsiaTheme="minorEastAsia" w:hAnsiTheme="minorEastAsia" w:cs="宋体" w:hint="eastAsia"/>
          <w:sz w:val="30"/>
          <w:szCs w:val="30"/>
        </w:rPr>
        <w:t>模拟</w:t>
      </w:r>
      <w:del w:id="99" w:author="LHB" w:date="2013-10-26T21:07:00Z">
        <w:r w:rsidR="006D314C" w:rsidRPr="006A01E1" w:rsidDel="00454BAB">
          <w:rPr>
            <w:rFonts w:asciiTheme="minorEastAsia" w:eastAsiaTheme="minorEastAsia" w:hAnsiTheme="minorEastAsia" w:cs="宋体" w:hint="eastAsia"/>
            <w:sz w:val="30"/>
            <w:szCs w:val="30"/>
          </w:rPr>
          <w:delText>的</w:delText>
        </w:r>
      </w:del>
      <w:r w:rsidR="006D314C" w:rsidRPr="006A01E1">
        <w:rPr>
          <w:rFonts w:asciiTheme="minorEastAsia" w:eastAsiaTheme="minorEastAsia" w:hAnsiTheme="minorEastAsia" w:cs="宋体" w:hint="eastAsia"/>
          <w:sz w:val="30"/>
          <w:szCs w:val="30"/>
        </w:rPr>
        <w:t>算法</w:t>
      </w:r>
      <w:del w:id="100" w:author="LHB" w:date="2013-10-26T21:07:00Z">
        <w:r w:rsidR="006D314C" w:rsidRPr="006A01E1" w:rsidDel="00454BAB">
          <w:rPr>
            <w:rFonts w:asciiTheme="minorEastAsia" w:eastAsiaTheme="minorEastAsia" w:hAnsiTheme="minorEastAsia" w:cs="宋体" w:hint="eastAsia"/>
            <w:sz w:val="30"/>
            <w:szCs w:val="30"/>
          </w:rPr>
          <w:delText>和实现</w:delText>
        </w:r>
      </w:del>
      <w:r w:rsidR="006D314C" w:rsidRPr="006A01E1">
        <w:rPr>
          <w:rFonts w:asciiTheme="minorEastAsia" w:eastAsiaTheme="minorEastAsia" w:hAnsiTheme="minorEastAsia" w:cs="宋体" w:hint="eastAsia"/>
          <w:sz w:val="30"/>
          <w:szCs w:val="30"/>
        </w:rPr>
        <w:t>的基础上，提供一个完整的流体</w:t>
      </w:r>
      <w:del w:id="101" w:author="LHB" w:date="2013-10-26T21:06:00Z">
        <w:r w:rsidR="006D314C" w:rsidRPr="006A01E1" w:rsidDel="007B5A3A">
          <w:rPr>
            <w:rFonts w:asciiTheme="minorEastAsia" w:eastAsiaTheme="minorEastAsia" w:hAnsiTheme="minorEastAsia" w:cs="宋体" w:hint="eastAsia"/>
            <w:sz w:val="30"/>
            <w:szCs w:val="30"/>
          </w:rPr>
          <w:delText>力学</w:delText>
        </w:r>
      </w:del>
      <w:r w:rsidR="006D314C" w:rsidRPr="006A01E1">
        <w:rPr>
          <w:rFonts w:asciiTheme="minorEastAsia" w:eastAsiaTheme="minorEastAsia" w:hAnsiTheme="minorEastAsia" w:cs="宋体" w:hint="eastAsia"/>
          <w:sz w:val="30"/>
          <w:szCs w:val="30"/>
        </w:rPr>
        <w:t>模拟框架以及衍生的软件，以支撑学生和老师的使用需求。</w:t>
      </w:r>
    </w:p>
    <w:p w:rsidR="006D314C" w:rsidRPr="006A01E1" w:rsidRDefault="009D45E3" w:rsidP="006D314C">
      <w:pPr>
        <w:ind w:right="-864"/>
        <w:outlineLvl w:val="0"/>
        <w:rPr>
          <w:rFonts w:asciiTheme="minorEastAsia" w:eastAsiaTheme="minorEastAsia" w:hAnsiTheme="minorEastAsia"/>
          <w:sz w:val="30"/>
          <w:szCs w:val="30"/>
        </w:rPr>
      </w:pPr>
      <w:ins w:id="102" w:author="LHB" w:date="2013-10-26T21:08:00Z">
        <w:r w:rsidRPr="006A01E1">
          <w:rPr>
            <w:rFonts w:asciiTheme="minorEastAsia" w:eastAsiaTheme="minorEastAsia" w:hAnsiTheme="minorEastAsia" w:cs="宋体" w:hint="eastAsia"/>
            <w:sz w:val="30"/>
            <w:szCs w:val="30"/>
          </w:rPr>
          <w:tab/>
        </w:r>
      </w:ins>
      <w:r w:rsidR="006D314C" w:rsidRPr="006A01E1">
        <w:rPr>
          <w:rFonts w:asciiTheme="minorEastAsia" w:eastAsiaTheme="minorEastAsia" w:hAnsiTheme="minorEastAsia" w:cs="宋体" w:hint="eastAsia"/>
          <w:sz w:val="30"/>
          <w:szCs w:val="30"/>
        </w:rPr>
        <w:t>本项目以流体模拟技术为基础，通过</w:t>
      </w:r>
      <w:ins w:id="103" w:author="LHB" w:date="2013-10-26T21:11:00Z">
        <w:r w:rsidR="004E0C4D" w:rsidRPr="006A01E1">
          <w:rPr>
            <w:rFonts w:asciiTheme="minorEastAsia" w:eastAsiaTheme="minorEastAsia" w:hAnsiTheme="minorEastAsia" w:cs="宋体" w:hint="eastAsia"/>
            <w:sz w:val="30"/>
            <w:szCs w:val="30"/>
          </w:rPr>
          <w:t>分析已有代码的结构</w:t>
        </w:r>
      </w:ins>
      <w:del w:id="104" w:author="LHB" w:date="2013-10-26T21:11:00Z">
        <w:r w:rsidR="006D314C" w:rsidRPr="006A01E1" w:rsidDel="004E0C4D">
          <w:rPr>
            <w:rFonts w:asciiTheme="minorEastAsia" w:eastAsiaTheme="minorEastAsia" w:hAnsiTheme="minorEastAsia" w:cs="宋体" w:hint="eastAsia"/>
            <w:sz w:val="30"/>
            <w:szCs w:val="30"/>
          </w:rPr>
          <w:delText>运用</w:delText>
        </w:r>
        <w:r w:rsidR="006D314C" w:rsidRPr="006A01E1" w:rsidDel="004E0C4D">
          <w:rPr>
            <w:rFonts w:asciiTheme="minorEastAsia" w:eastAsiaTheme="minorEastAsia" w:hAnsiTheme="minorEastAsia" w:hint="eastAsia"/>
            <w:sz w:val="30"/>
            <w:szCs w:val="30"/>
          </w:rPr>
          <w:delText>c++</w:delText>
        </w:r>
        <w:r w:rsidR="006D314C" w:rsidRPr="006A01E1" w:rsidDel="004E0C4D">
          <w:rPr>
            <w:rFonts w:asciiTheme="minorEastAsia" w:eastAsiaTheme="minorEastAsia" w:hAnsiTheme="minorEastAsia" w:cs="宋体" w:hint="eastAsia"/>
            <w:sz w:val="30"/>
            <w:szCs w:val="30"/>
          </w:rPr>
          <w:delText>开发技术、脚本语言开发技术</w:delText>
        </w:r>
      </w:del>
      <w:r w:rsidR="006D314C" w:rsidRPr="006A01E1">
        <w:rPr>
          <w:rFonts w:asciiTheme="minorEastAsia" w:eastAsiaTheme="minorEastAsia" w:hAnsiTheme="minorEastAsia" w:cs="宋体" w:hint="eastAsia"/>
          <w:sz w:val="30"/>
          <w:szCs w:val="30"/>
        </w:rPr>
        <w:t>，结合斯坦福大学的软件</w:t>
      </w:r>
      <w:del w:id="105" w:author="LHB" w:date="2013-10-26T21:12:00Z">
        <w:r w:rsidR="006D314C" w:rsidRPr="006A01E1" w:rsidDel="004E0C4D">
          <w:rPr>
            <w:rFonts w:asciiTheme="minorEastAsia" w:eastAsiaTheme="minorEastAsia" w:hAnsiTheme="minorEastAsia" w:cs="宋体" w:hint="eastAsia"/>
            <w:sz w:val="30"/>
            <w:szCs w:val="30"/>
          </w:rPr>
          <w:delText>设计</w:delText>
        </w:r>
      </w:del>
      <w:r w:rsidR="006D314C" w:rsidRPr="006A01E1">
        <w:rPr>
          <w:rFonts w:asciiTheme="minorEastAsia" w:eastAsiaTheme="minorEastAsia" w:hAnsiTheme="minorEastAsia" w:cs="宋体" w:hint="eastAsia"/>
          <w:sz w:val="30"/>
          <w:szCs w:val="30"/>
        </w:rPr>
        <w:t>架构，完成从</w:t>
      </w:r>
      <w:ins w:id="106" w:author="LHB" w:date="2013-10-26T21:12:00Z">
        <w:r w:rsidR="004E0C4D" w:rsidRPr="006A01E1">
          <w:rPr>
            <w:rFonts w:asciiTheme="minorEastAsia" w:eastAsiaTheme="minorEastAsia" w:hAnsiTheme="minorEastAsia" w:cs="宋体" w:hint="eastAsia"/>
            <w:sz w:val="30"/>
            <w:szCs w:val="30"/>
          </w:rPr>
          <w:t>已有</w:t>
        </w:r>
      </w:ins>
      <w:r w:rsidR="006D314C" w:rsidRPr="006A01E1">
        <w:rPr>
          <w:rFonts w:asciiTheme="minorEastAsia" w:eastAsiaTheme="minorEastAsia" w:hAnsiTheme="minorEastAsia" w:cs="宋体" w:hint="eastAsia"/>
          <w:sz w:val="30"/>
          <w:szCs w:val="30"/>
        </w:rPr>
        <w:t>算法到</w:t>
      </w:r>
      <w:del w:id="107" w:author="LHB" w:date="2013-10-26T21:13:00Z">
        <w:r w:rsidR="006D314C" w:rsidRPr="006A01E1" w:rsidDel="004E0C4D">
          <w:rPr>
            <w:rFonts w:asciiTheme="minorEastAsia" w:eastAsiaTheme="minorEastAsia" w:hAnsiTheme="minorEastAsia" w:cs="宋体" w:hint="eastAsia"/>
            <w:sz w:val="30"/>
            <w:szCs w:val="30"/>
          </w:rPr>
          <w:delText>框架</w:delText>
        </w:r>
      </w:del>
      <w:ins w:id="108" w:author="LHB" w:date="2013-10-26T21:13:00Z">
        <w:r w:rsidR="004E0C4D" w:rsidRPr="006A01E1">
          <w:rPr>
            <w:rFonts w:asciiTheme="minorEastAsia" w:eastAsiaTheme="minorEastAsia" w:hAnsiTheme="minorEastAsia" w:cs="宋体" w:hint="eastAsia"/>
            <w:sz w:val="30"/>
            <w:szCs w:val="30"/>
          </w:rPr>
          <w:t>统一接口</w:t>
        </w:r>
      </w:ins>
      <w:r w:rsidR="006D314C" w:rsidRPr="006A01E1">
        <w:rPr>
          <w:rFonts w:asciiTheme="minorEastAsia" w:eastAsiaTheme="minorEastAsia" w:hAnsiTheme="minorEastAsia" w:cs="宋体" w:hint="eastAsia"/>
          <w:sz w:val="30"/>
          <w:szCs w:val="30"/>
        </w:rPr>
        <w:t>的提炼，从而构建一个</w:t>
      </w:r>
      <w:ins w:id="109" w:author="LHB" w:date="2013-10-26T21:12:00Z">
        <w:r w:rsidR="004E0C4D" w:rsidRPr="006A01E1">
          <w:rPr>
            <w:rFonts w:asciiTheme="minorEastAsia" w:eastAsiaTheme="minorEastAsia" w:hAnsiTheme="minorEastAsia" w:cs="宋体" w:hint="eastAsia"/>
            <w:sz w:val="30"/>
            <w:szCs w:val="30"/>
          </w:rPr>
          <w:t>易于编程及扩展的流体模拟框架</w:t>
        </w:r>
      </w:ins>
      <w:del w:id="110" w:author="LHB" w:date="2013-10-26T21:13:00Z">
        <w:r w:rsidR="006D314C" w:rsidRPr="006A01E1" w:rsidDel="004E0C4D">
          <w:rPr>
            <w:rFonts w:asciiTheme="minorEastAsia" w:eastAsiaTheme="minorEastAsia" w:hAnsiTheme="minorEastAsia" w:cs="宋体" w:hint="eastAsia"/>
            <w:sz w:val="30"/>
            <w:szCs w:val="30"/>
          </w:rPr>
          <w:delText>完整同意的流体力学模拟平台</w:delText>
        </w:r>
      </w:del>
      <w:r w:rsidR="006D314C" w:rsidRPr="006A01E1">
        <w:rPr>
          <w:rFonts w:asciiTheme="minorEastAsia" w:eastAsiaTheme="minorEastAsia" w:hAnsiTheme="minorEastAsia" w:cs="宋体" w:hint="eastAsia"/>
          <w:sz w:val="30"/>
          <w:szCs w:val="30"/>
        </w:rPr>
        <w:t>，进而</w:t>
      </w:r>
      <w:ins w:id="111" w:author="LHB" w:date="2013-10-26T21:13:00Z">
        <w:r w:rsidR="004E0C4D" w:rsidRPr="006A01E1">
          <w:rPr>
            <w:rFonts w:asciiTheme="minorEastAsia" w:eastAsiaTheme="minorEastAsia" w:hAnsiTheme="minorEastAsia" w:cs="宋体" w:hint="eastAsia"/>
            <w:sz w:val="30"/>
            <w:szCs w:val="30"/>
          </w:rPr>
          <w:t>使得流体模拟研究者能够规范开发并集成自己设计某一步骤的算法，同时易于与同功能的其他算法进行比较，帮助研究者快速验证算法的性能与效果</w:t>
        </w:r>
      </w:ins>
      <w:ins w:id="112" w:author="LHB" w:date="2013-10-26T21:14:00Z">
        <w:r w:rsidR="004E0C4D" w:rsidRPr="006A01E1">
          <w:rPr>
            <w:rFonts w:asciiTheme="minorEastAsia" w:eastAsiaTheme="minorEastAsia" w:hAnsiTheme="minorEastAsia" w:cs="宋体" w:hint="eastAsia"/>
            <w:sz w:val="30"/>
            <w:szCs w:val="30"/>
          </w:rPr>
          <w:t>以便对研究成果正确有效性及时</w:t>
        </w:r>
      </w:ins>
      <w:ins w:id="113" w:author="LHB" w:date="2013-10-26T21:15:00Z">
        <w:r w:rsidR="0037314D" w:rsidRPr="006A01E1">
          <w:rPr>
            <w:rFonts w:asciiTheme="minorEastAsia" w:eastAsiaTheme="minorEastAsia" w:hAnsiTheme="minorEastAsia" w:cs="宋体" w:hint="eastAsia"/>
            <w:sz w:val="30"/>
            <w:szCs w:val="30"/>
          </w:rPr>
          <w:t>做出</w:t>
        </w:r>
      </w:ins>
      <w:ins w:id="114" w:author="LHB" w:date="2013-10-26T21:14:00Z">
        <w:r w:rsidR="004E0C4D" w:rsidRPr="006A01E1">
          <w:rPr>
            <w:rFonts w:asciiTheme="minorEastAsia" w:eastAsiaTheme="minorEastAsia" w:hAnsiTheme="minorEastAsia" w:cs="宋体" w:hint="eastAsia"/>
            <w:sz w:val="30"/>
            <w:szCs w:val="30"/>
          </w:rPr>
          <w:t>正确的判断。</w:t>
        </w:r>
      </w:ins>
      <w:del w:id="115" w:author="LHB" w:date="2013-10-26T21:14:00Z">
        <w:r w:rsidR="006D314C" w:rsidRPr="006A01E1" w:rsidDel="004E0C4D">
          <w:rPr>
            <w:rFonts w:asciiTheme="minorEastAsia" w:eastAsiaTheme="minorEastAsia" w:hAnsiTheme="minorEastAsia" w:cs="宋体" w:hint="eastAsia"/>
            <w:sz w:val="30"/>
            <w:szCs w:val="30"/>
          </w:rPr>
          <w:delText>把这些已有的代码转化成后来学生和老师的知识，帮助他们提取有用的信息，快速响应他们的需求变化，最终帮助他们思考出流体力学模拟中的不足和突破口，帮助他们在发表论文时候做出及时正确的判断。</w:delText>
        </w:r>
      </w:del>
    </w:p>
    <w:p w:rsidR="006D314C" w:rsidRPr="007B7B22" w:rsidRDefault="005D78C9" w:rsidP="006D314C">
      <w:pPr>
        <w:ind w:right="-864"/>
        <w:outlineLvl w:val="0"/>
        <w:rPr>
          <w:rFonts w:eastAsia="黑体"/>
          <w:sz w:val="30"/>
        </w:rPr>
      </w:pPr>
      <w:ins w:id="116" w:author="LHB" w:date="2013-10-26T21:09:00Z">
        <w:r w:rsidRPr="006A01E1">
          <w:rPr>
            <w:rFonts w:asciiTheme="minorEastAsia" w:eastAsiaTheme="minorEastAsia" w:hAnsiTheme="minorEastAsia" w:cs="宋体" w:hint="eastAsia"/>
            <w:sz w:val="30"/>
            <w:szCs w:val="30"/>
          </w:rPr>
          <w:tab/>
        </w:r>
      </w:ins>
      <w:r w:rsidR="006D314C" w:rsidRPr="006A01E1">
        <w:rPr>
          <w:rFonts w:asciiTheme="minorEastAsia" w:eastAsiaTheme="minorEastAsia" w:hAnsiTheme="minorEastAsia" w:cs="宋体" w:hint="eastAsia"/>
          <w:sz w:val="30"/>
          <w:szCs w:val="30"/>
        </w:rPr>
        <w:t>本项目</w:t>
      </w:r>
      <w:del w:id="117" w:author="LHB" w:date="2013-10-26T21:09:00Z">
        <w:r w:rsidR="006D314C" w:rsidRPr="006A01E1" w:rsidDel="005D78C9">
          <w:rPr>
            <w:rFonts w:asciiTheme="minorEastAsia" w:eastAsiaTheme="minorEastAsia" w:hAnsiTheme="minorEastAsia" w:cs="宋体" w:hint="eastAsia"/>
            <w:sz w:val="30"/>
            <w:szCs w:val="30"/>
          </w:rPr>
          <w:delText>软件</w:delText>
        </w:r>
      </w:del>
      <w:r w:rsidR="006D314C" w:rsidRPr="006A01E1">
        <w:rPr>
          <w:rFonts w:asciiTheme="minorEastAsia" w:eastAsiaTheme="minorEastAsia" w:hAnsiTheme="minorEastAsia" w:cs="宋体" w:hint="eastAsia"/>
          <w:sz w:val="30"/>
          <w:szCs w:val="30"/>
        </w:rPr>
        <w:t>不仅仅可以运用于流体</w:t>
      </w:r>
      <w:del w:id="118" w:author="LHB" w:date="2013-10-26T21:10:00Z">
        <w:r w:rsidR="006D314C" w:rsidRPr="006A01E1" w:rsidDel="004E707F">
          <w:rPr>
            <w:rFonts w:asciiTheme="minorEastAsia" w:eastAsiaTheme="minorEastAsia" w:hAnsiTheme="minorEastAsia" w:cs="宋体" w:hint="eastAsia"/>
            <w:sz w:val="30"/>
            <w:szCs w:val="30"/>
          </w:rPr>
          <w:delText>力</w:delText>
        </w:r>
      </w:del>
      <w:del w:id="119" w:author="LHB" w:date="2013-10-26T21:09:00Z">
        <w:r w:rsidR="006D314C" w:rsidRPr="006A01E1" w:rsidDel="004E707F">
          <w:rPr>
            <w:rFonts w:asciiTheme="minorEastAsia" w:eastAsiaTheme="minorEastAsia" w:hAnsiTheme="minorEastAsia" w:cs="宋体" w:hint="eastAsia"/>
            <w:sz w:val="30"/>
            <w:szCs w:val="30"/>
          </w:rPr>
          <w:delText>学</w:delText>
        </w:r>
      </w:del>
      <w:r w:rsidR="006D314C" w:rsidRPr="006A01E1">
        <w:rPr>
          <w:rFonts w:asciiTheme="minorEastAsia" w:eastAsiaTheme="minorEastAsia" w:hAnsiTheme="minorEastAsia" w:cs="宋体" w:hint="eastAsia"/>
          <w:sz w:val="30"/>
          <w:szCs w:val="30"/>
        </w:rPr>
        <w:t>的计算机模拟，还可以扩展到</w:t>
      </w:r>
      <w:del w:id="120" w:author="LHB" w:date="2013-10-26T21:10:00Z">
        <w:r w:rsidR="006D314C" w:rsidRPr="006A01E1" w:rsidDel="00FE4AC4">
          <w:rPr>
            <w:rFonts w:asciiTheme="minorEastAsia" w:eastAsiaTheme="minorEastAsia" w:hAnsiTheme="minorEastAsia" w:cs="宋体" w:hint="eastAsia"/>
            <w:sz w:val="30"/>
            <w:szCs w:val="30"/>
          </w:rPr>
          <w:delText>图形化</w:delText>
        </w:r>
      </w:del>
      <w:r w:rsidR="006D314C" w:rsidRPr="006A01E1">
        <w:rPr>
          <w:rFonts w:asciiTheme="minorEastAsia" w:eastAsiaTheme="minorEastAsia" w:hAnsiTheme="minorEastAsia" w:cs="宋体" w:hint="eastAsia"/>
          <w:sz w:val="30"/>
          <w:szCs w:val="30"/>
        </w:rPr>
        <w:t>渲染</w:t>
      </w:r>
      <w:del w:id="121" w:author="LHB" w:date="2013-10-26T21:10:00Z">
        <w:r w:rsidR="006D314C" w:rsidRPr="006A01E1" w:rsidDel="00FE4AC4">
          <w:rPr>
            <w:rFonts w:asciiTheme="minorEastAsia" w:eastAsiaTheme="minorEastAsia" w:hAnsiTheme="minorEastAsia" w:cs="宋体" w:hint="eastAsia"/>
            <w:sz w:val="30"/>
            <w:szCs w:val="30"/>
          </w:rPr>
          <w:delText>算法</w:delText>
        </w:r>
      </w:del>
      <w:r w:rsidR="006D314C" w:rsidRPr="006A01E1">
        <w:rPr>
          <w:rFonts w:asciiTheme="minorEastAsia" w:eastAsiaTheme="minorEastAsia" w:hAnsiTheme="minorEastAsia" w:cs="宋体" w:hint="eastAsia"/>
          <w:sz w:val="30"/>
          <w:szCs w:val="30"/>
        </w:rPr>
        <w:t>、布料模拟、三维重建等</w:t>
      </w:r>
      <w:del w:id="122" w:author="LHB" w:date="2013-10-26T21:10:00Z">
        <w:r w:rsidR="006D314C" w:rsidRPr="006A01E1" w:rsidDel="008973B1">
          <w:rPr>
            <w:rFonts w:asciiTheme="minorEastAsia" w:eastAsiaTheme="minorEastAsia" w:hAnsiTheme="minorEastAsia" w:cs="宋体" w:hint="eastAsia"/>
            <w:sz w:val="30"/>
            <w:szCs w:val="30"/>
          </w:rPr>
          <w:delText>等一系列</w:delText>
        </w:r>
      </w:del>
      <w:r w:rsidR="006D314C" w:rsidRPr="006A01E1">
        <w:rPr>
          <w:rFonts w:asciiTheme="minorEastAsia" w:eastAsiaTheme="minorEastAsia" w:hAnsiTheme="minorEastAsia" w:cs="宋体" w:hint="eastAsia"/>
          <w:sz w:val="30"/>
          <w:szCs w:val="30"/>
        </w:rPr>
        <w:t>计算机图形学</w:t>
      </w:r>
      <w:del w:id="123" w:author="LHB" w:date="2013-10-26T21:10:00Z">
        <w:r w:rsidR="006D314C" w:rsidRPr="006A01E1" w:rsidDel="008973B1">
          <w:rPr>
            <w:rFonts w:asciiTheme="minorEastAsia" w:eastAsiaTheme="minorEastAsia" w:hAnsiTheme="minorEastAsia" w:cs="宋体" w:hint="eastAsia"/>
            <w:sz w:val="30"/>
            <w:szCs w:val="30"/>
          </w:rPr>
          <w:delText>所涉</w:delText>
        </w:r>
        <w:r w:rsidR="006D314C" w:rsidRPr="006A01E1" w:rsidDel="008973B1">
          <w:rPr>
            <w:rFonts w:asciiTheme="minorEastAsia" w:eastAsiaTheme="minorEastAsia" w:hAnsiTheme="minorEastAsia" w:cs="宋体" w:hint="eastAsia"/>
            <w:sz w:val="30"/>
            <w:szCs w:val="30"/>
          </w:rPr>
          <w:lastRenderedPageBreak/>
          <w:delText>及的</w:delText>
        </w:r>
      </w:del>
      <w:ins w:id="124" w:author="LHB" w:date="2013-10-26T21:10:00Z">
        <w:r w:rsidR="008973B1" w:rsidRPr="006A01E1">
          <w:rPr>
            <w:rFonts w:asciiTheme="minorEastAsia" w:eastAsiaTheme="minorEastAsia" w:hAnsiTheme="minorEastAsia" w:cs="宋体" w:hint="eastAsia"/>
            <w:sz w:val="30"/>
            <w:szCs w:val="30"/>
          </w:rPr>
          <w:t>中的其他</w:t>
        </w:r>
      </w:ins>
      <w:r w:rsidR="006D314C" w:rsidRPr="006A01E1">
        <w:rPr>
          <w:rFonts w:asciiTheme="minorEastAsia" w:eastAsiaTheme="minorEastAsia" w:hAnsiTheme="minorEastAsia" w:cs="宋体" w:hint="eastAsia"/>
          <w:sz w:val="30"/>
          <w:szCs w:val="30"/>
        </w:rPr>
        <w:t>领域。</w:t>
      </w:r>
      <w:r w:rsidR="006D314C">
        <w:rPr>
          <w:rFonts w:eastAsia="黑体"/>
          <w:sz w:val="30"/>
        </w:rPr>
        <w:br w:type="page"/>
      </w:r>
    </w:p>
    <w:p w:rsidR="006D314C" w:rsidRPr="009D3D06" w:rsidRDefault="006D314C" w:rsidP="006D314C">
      <w:pPr>
        <w:numPr>
          <w:ilvl w:val="0"/>
          <w:numId w:val="36"/>
        </w:numPr>
        <w:ind w:left="709" w:right="-864" w:hanging="703"/>
        <w:outlineLvl w:val="0"/>
        <w:rPr>
          <w:rFonts w:eastAsia="黑体"/>
          <w:sz w:val="30"/>
        </w:rPr>
      </w:pPr>
      <w:r w:rsidRPr="009D3D06">
        <w:rPr>
          <w:rFonts w:eastAsia="黑体"/>
          <w:sz w:val="30"/>
        </w:rPr>
        <w:lastRenderedPageBreak/>
        <w:t>项目外部条件落实情况</w:t>
      </w:r>
    </w:p>
    <w:p w:rsidR="006D314C" w:rsidRPr="007B7B22" w:rsidRDefault="006D314C" w:rsidP="006D314C">
      <w:pPr>
        <w:ind w:left="420" w:right="-864"/>
        <w:outlineLvl w:val="0"/>
        <w:rPr>
          <w:rFonts w:eastAsia="黑体"/>
          <w:sz w:val="30"/>
        </w:rPr>
      </w:pPr>
      <w:r>
        <w:rPr>
          <w:rFonts w:eastAsia="黑体"/>
          <w:sz w:val="30"/>
        </w:rPr>
        <w:br w:type="page"/>
      </w:r>
    </w:p>
    <w:p w:rsidR="0097180E" w:rsidRPr="0097180E" w:rsidRDefault="006D314C" w:rsidP="0097180E">
      <w:pPr>
        <w:numPr>
          <w:ilvl w:val="0"/>
          <w:numId w:val="36"/>
        </w:numPr>
        <w:ind w:left="709" w:right="-864" w:hanging="703"/>
        <w:outlineLvl w:val="0"/>
        <w:rPr>
          <w:rFonts w:eastAsia="黑体"/>
          <w:sz w:val="30"/>
        </w:rPr>
      </w:pPr>
      <w:r>
        <w:rPr>
          <w:rFonts w:eastAsia="黑体" w:hint="eastAsia"/>
          <w:sz w:val="30"/>
        </w:rPr>
        <w:lastRenderedPageBreak/>
        <w:t>项目目标和创新点</w:t>
      </w:r>
    </w:p>
    <w:p w:rsidR="0097180E" w:rsidRPr="0097180E" w:rsidRDefault="0097180E" w:rsidP="0097180E">
      <w:pPr>
        <w:pStyle w:val="aa"/>
        <w:numPr>
          <w:ilvl w:val="0"/>
          <w:numId w:val="40"/>
        </w:numPr>
        <w:ind w:left="426" w:right="-864" w:firstLineChars="0" w:hanging="426"/>
        <w:outlineLvl w:val="0"/>
        <w:rPr>
          <w:rFonts w:ascii="黑体" w:eastAsia="黑体" w:hAnsi="黑体"/>
          <w:sz w:val="30"/>
          <w:szCs w:val="30"/>
        </w:rPr>
      </w:pPr>
      <w:r w:rsidRPr="0097180E">
        <w:rPr>
          <w:rFonts w:ascii="黑体" w:eastAsia="黑体" w:hAnsi="黑体" w:hint="eastAsia"/>
          <w:sz w:val="30"/>
          <w:szCs w:val="30"/>
        </w:rPr>
        <w:t>本项目的主要目标</w:t>
      </w:r>
    </w:p>
    <w:p w:rsidR="000B6136" w:rsidRPr="00D10856" w:rsidRDefault="000B6136" w:rsidP="00986FFC">
      <w:pPr>
        <w:ind w:right="-864" w:firstLineChars="142" w:firstLine="426"/>
        <w:outlineLvl w:val="0"/>
        <w:rPr>
          <w:rFonts w:asciiTheme="minorEastAsia" w:eastAsiaTheme="minorEastAsia" w:hAnsiTheme="minorEastAsia"/>
          <w:sz w:val="30"/>
          <w:szCs w:val="30"/>
        </w:rPr>
      </w:pPr>
      <w:r w:rsidRPr="00D10856">
        <w:rPr>
          <w:rFonts w:asciiTheme="minorEastAsia" w:eastAsiaTheme="minorEastAsia" w:hAnsiTheme="minorEastAsia" w:hint="eastAsia"/>
          <w:sz w:val="30"/>
          <w:szCs w:val="30"/>
        </w:rPr>
        <w:t>本项目通过分析已有的流体模拟算法的代码，针对流体模拟过程中的不同步骤提取并设计出各自的接口，构建一个易于编程及扩展的流体模拟框架。</w:t>
      </w:r>
    </w:p>
    <w:p w:rsidR="000B6136" w:rsidRPr="00D10856" w:rsidRDefault="000B6136" w:rsidP="00986FFC">
      <w:pPr>
        <w:ind w:right="-864" w:firstLineChars="142" w:firstLine="426"/>
        <w:outlineLvl w:val="0"/>
        <w:rPr>
          <w:rFonts w:asciiTheme="minorEastAsia" w:eastAsiaTheme="minorEastAsia" w:hAnsiTheme="minorEastAsia"/>
          <w:sz w:val="30"/>
          <w:szCs w:val="30"/>
        </w:rPr>
      </w:pPr>
      <w:r w:rsidRPr="00D10856">
        <w:rPr>
          <w:rFonts w:asciiTheme="minorEastAsia" w:eastAsiaTheme="minorEastAsia" w:hAnsiTheme="minorEastAsia" w:hint="eastAsia"/>
          <w:sz w:val="30"/>
          <w:szCs w:val="30"/>
        </w:rPr>
        <w:t>本项目通过提取并设计流体模拟过程中各步骤的接口，使得流体模拟研究者能够规范开发并集成自己设计某一步骤的算法，同时易于与同功能的其他算法进行比较，帮助研究者快速验证算法的性能与效果以便对研究成果正确有效性及时做出正确的判断。本项目还可扩展到渲染、布料模拟、三维重建等计算机图形学中的其他研究方向。</w:t>
      </w:r>
    </w:p>
    <w:p w:rsidR="000B6136" w:rsidRPr="00D10856" w:rsidRDefault="000B6136" w:rsidP="00986FFC">
      <w:pPr>
        <w:ind w:right="-864" w:firstLineChars="142" w:firstLine="426"/>
        <w:outlineLvl w:val="0"/>
        <w:rPr>
          <w:rFonts w:asciiTheme="minorEastAsia" w:eastAsiaTheme="minorEastAsia" w:hAnsiTheme="minorEastAsia"/>
          <w:sz w:val="30"/>
          <w:szCs w:val="30"/>
        </w:rPr>
      </w:pPr>
      <w:r w:rsidRPr="00D10856">
        <w:rPr>
          <w:rFonts w:asciiTheme="minorEastAsia" w:eastAsiaTheme="minorEastAsia" w:hAnsiTheme="minorEastAsia" w:hint="eastAsia"/>
          <w:sz w:val="30"/>
          <w:szCs w:val="30"/>
        </w:rPr>
        <w:t>本项目的总体目标是：开发适合流体模拟研究者进行流体模拟实验的流体模拟框架，支持研究者在可视化界面中设计实验场景，支持研究者编写脚本调用已有算法进行实验，或将自己设计的算法</w:t>
      </w:r>
      <w:proofErr w:type="gramStart"/>
      <w:r w:rsidRPr="00D10856">
        <w:rPr>
          <w:rFonts w:asciiTheme="minorEastAsia" w:eastAsiaTheme="minorEastAsia" w:hAnsiTheme="minorEastAsia" w:hint="eastAsia"/>
          <w:sz w:val="30"/>
          <w:szCs w:val="30"/>
        </w:rPr>
        <w:t>集成进</w:t>
      </w:r>
      <w:proofErr w:type="gramEnd"/>
      <w:r w:rsidRPr="00D10856">
        <w:rPr>
          <w:rFonts w:asciiTheme="minorEastAsia" w:eastAsiaTheme="minorEastAsia" w:hAnsiTheme="minorEastAsia" w:hint="eastAsia"/>
          <w:sz w:val="30"/>
          <w:szCs w:val="30"/>
        </w:rPr>
        <w:t>该流体模拟框架进行测试和检验。</w:t>
      </w:r>
    </w:p>
    <w:p w:rsidR="000B6136" w:rsidRDefault="000B6136" w:rsidP="00986FFC">
      <w:pPr>
        <w:ind w:right="-864" w:firstLineChars="142" w:firstLine="426"/>
        <w:outlineLvl w:val="0"/>
        <w:rPr>
          <w:rFonts w:asciiTheme="minorEastAsia" w:eastAsiaTheme="minorEastAsia" w:hAnsiTheme="minorEastAsia"/>
          <w:sz w:val="30"/>
          <w:szCs w:val="30"/>
        </w:rPr>
      </w:pPr>
      <w:r w:rsidRPr="00D10856">
        <w:rPr>
          <w:rFonts w:asciiTheme="minorEastAsia" w:eastAsiaTheme="minorEastAsia" w:hAnsiTheme="minorEastAsia" w:hint="eastAsia"/>
          <w:sz w:val="30"/>
          <w:szCs w:val="30"/>
        </w:rPr>
        <w:t>本项目的整体架构示意图如下：</w:t>
      </w:r>
    </w:p>
    <w:p w:rsidR="00117591" w:rsidRDefault="006F0FE2" w:rsidP="006F0FE2">
      <w:pPr>
        <w:ind w:right="-864" w:firstLineChars="177" w:firstLine="531"/>
        <w:jc w:val="center"/>
        <w:outlineLvl w:val="0"/>
        <w:rPr>
          <w:rFonts w:asciiTheme="minorEastAsia" w:eastAsiaTheme="minorEastAsia" w:hAnsiTheme="minorEastAsia"/>
          <w:sz w:val="30"/>
          <w:szCs w:val="30"/>
        </w:rPr>
      </w:pPr>
      <w:r>
        <w:rPr>
          <w:rFonts w:asciiTheme="minorEastAsia" w:eastAsiaTheme="minorEastAsia" w:hAnsiTheme="minorEastAsia" w:hint="eastAsia"/>
          <w:noProof/>
          <w:sz w:val="30"/>
          <w:szCs w:val="30"/>
        </w:rPr>
        <w:drawing>
          <wp:inline distT="0" distB="0" distL="0" distR="0">
            <wp:extent cx="3260035" cy="265363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架构.png"/>
                    <pic:cNvPicPr/>
                  </pic:nvPicPr>
                  <pic:blipFill>
                    <a:blip r:embed="rId8">
                      <a:extLst>
                        <a:ext uri="{28A0092B-C50C-407E-A947-70E740481C1C}">
                          <a14:useLocalDpi xmlns:a14="http://schemas.microsoft.com/office/drawing/2010/main" val="0"/>
                        </a:ext>
                      </a:extLst>
                    </a:blip>
                    <a:stretch>
                      <a:fillRect/>
                    </a:stretch>
                  </pic:blipFill>
                  <pic:spPr>
                    <a:xfrm>
                      <a:off x="0" y="0"/>
                      <a:ext cx="3266582" cy="2658963"/>
                    </a:xfrm>
                    <a:prstGeom prst="rect">
                      <a:avLst/>
                    </a:prstGeom>
                  </pic:spPr>
                </pic:pic>
              </a:graphicData>
            </a:graphic>
          </wp:inline>
        </w:drawing>
      </w:r>
    </w:p>
    <w:p w:rsidR="006F0FE2" w:rsidRDefault="006F0FE2" w:rsidP="00986FFC">
      <w:pPr>
        <w:ind w:right="-864" w:firstLineChars="142" w:firstLine="426"/>
        <w:outlineLvl w:val="0"/>
        <w:rPr>
          <w:rFonts w:asciiTheme="minorEastAsia" w:eastAsiaTheme="minorEastAsia" w:hAnsiTheme="minorEastAsia"/>
          <w:sz w:val="30"/>
          <w:szCs w:val="30"/>
        </w:rPr>
      </w:pPr>
      <w:r>
        <w:rPr>
          <w:rFonts w:asciiTheme="minorEastAsia" w:eastAsiaTheme="minorEastAsia" w:hAnsiTheme="minorEastAsia" w:hint="eastAsia"/>
          <w:sz w:val="30"/>
          <w:szCs w:val="30"/>
        </w:rPr>
        <w:lastRenderedPageBreak/>
        <w:t>整个框架由三部分构成，本项目是在实验室已有算法代码实现的基础上进行开发，再执行期间，需对这些代码结合流体模拟的具体步骤提取统一接口，同时还需设计友好的实验场景设计界面，以及流体模拟的渲染显示界面，可以适用于大部分流体研究者的需求。</w:t>
      </w:r>
    </w:p>
    <w:p w:rsidR="001E1D22" w:rsidRDefault="001E1D22" w:rsidP="001E1D22">
      <w:pPr>
        <w:pStyle w:val="aa"/>
        <w:numPr>
          <w:ilvl w:val="0"/>
          <w:numId w:val="41"/>
        </w:numPr>
        <w:ind w:right="-864" w:firstLineChars="0"/>
        <w:outlineLvl w:val="0"/>
        <w:rPr>
          <w:rFonts w:ascii="黑体" w:eastAsia="黑体" w:hAnsi="黑体"/>
          <w:sz w:val="30"/>
          <w:szCs w:val="30"/>
        </w:rPr>
      </w:pPr>
      <w:r w:rsidRPr="001E1D22">
        <w:rPr>
          <w:rFonts w:ascii="黑体" w:eastAsia="黑体" w:hAnsi="黑体" w:hint="eastAsia"/>
          <w:sz w:val="30"/>
          <w:szCs w:val="30"/>
        </w:rPr>
        <w:t>场景设计模块</w:t>
      </w:r>
    </w:p>
    <w:p w:rsidR="001E1D22" w:rsidRDefault="009D7D09" w:rsidP="00986FFC">
      <w:pPr>
        <w:pStyle w:val="aa"/>
        <w:ind w:right="-864" w:firstLineChars="142" w:firstLine="426"/>
        <w:outlineLvl w:val="0"/>
        <w:rPr>
          <w:rFonts w:asciiTheme="minorEastAsia" w:eastAsiaTheme="minorEastAsia" w:hAnsiTheme="minorEastAsia"/>
          <w:sz w:val="30"/>
          <w:szCs w:val="30"/>
        </w:rPr>
      </w:pPr>
      <w:r>
        <w:rPr>
          <w:rFonts w:asciiTheme="minorEastAsia" w:eastAsiaTheme="minorEastAsia" w:hAnsiTheme="minorEastAsia" w:hint="eastAsia"/>
          <w:sz w:val="30"/>
          <w:szCs w:val="30"/>
        </w:rPr>
        <w:t>场景设计模块即是方便研究者进行实验场景布置的模块，它支持更改实验场景的大小、维度，</w:t>
      </w:r>
      <w:r w:rsidR="009A73E6">
        <w:rPr>
          <w:rFonts w:asciiTheme="minorEastAsia" w:eastAsiaTheme="minorEastAsia" w:hAnsiTheme="minorEastAsia" w:hint="eastAsia"/>
          <w:sz w:val="30"/>
          <w:szCs w:val="30"/>
        </w:rPr>
        <w:t>提供快速创建</w:t>
      </w:r>
      <w:r>
        <w:rPr>
          <w:rFonts w:asciiTheme="minorEastAsia" w:eastAsiaTheme="minorEastAsia" w:hAnsiTheme="minorEastAsia" w:hint="eastAsia"/>
          <w:sz w:val="30"/>
          <w:szCs w:val="30"/>
        </w:rPr>
        <w:t>一些</w:t>
      </w:r>
      <w:r w:rsidR="009A73E6">
        <w:rPr>
          <w:rFonts w:asciiTheme="minorEastAsia" w:eastAsiaTheme="minorEastAsia" w:hAnsiTheme="minorEastAsia" w:hint="eastAsia"/>
          <w:sz w:val="30"/>
          <w:szCs w:val="30"/>
        </w:rPr>
        <w:t>基本元素</w:t>
      </w:r>
      <w:r>
        <w:rPr>
          <w:rFonts w:asciiTheme="minorEastAsia" w:eastAsiaTheme="minorEastAsia" w:hAnsiTheme="minorEastAsia" w:hint="eastAsia"/>
          <w:sz w:val="30"/>
          <w:szCs w:val="30"/>
        </w:rPr>
        <w:t>（如三维场景中的立方体、长方体、球，二维场景中的正方形、长方形、圆）</w:t>
      </w:r>
      <w:r w:rsidR="009A73E6">
        <w:rPr>
          <w:rFonts w:asciiTheme="minorEastAsia" w:eastAsiaTheme="minorEastAsia" w:hAnsiTheme="minorEastAsia" w:hint="eastAsia"/>
          <w:sz w:val="30"/>
          <w:szCs w:val="30"/>
        </w:rPr>
        <w:t>的功能，同时研究者也可自己</w:t>
      </w:r>
      <w:r>
        <w:rPr>
          <w:rFonts w:asciiTheme="minorEastAsia" w:eastAsiaTheme="minorEastAsia" w:hAnsiTheme="minorEastAsia" w:hint="eastAsia"/>
          <w:sz w:val="30"/>
          <w:szCs w:val="30"/>
        </w:rPr>
        <w:t>将</w:t>
      </w:r>
      <w:r w:rsidR="009A73E6">
        <w:rPr>
          <w:rFonts w:asciiTheme="minorEastAsia" w:eastAsiaTheme="minorEastAsia" w:hAnsiTheme="minorEastAsia" w:hint="eastAsia"/>
          <w:sz w:val="30"/>
          <w:szCs w:val="30"/>
        </w:rPr>
        <w:t>模型</w:t>
      </w:r>
      <w:r>
        <w:rPr>
          <w:rFonts w:asciiTheme="minorEastAsia" w:eastAsiaTheme="minorEastAsia" w:hAnsiTheme="minorEastAsia" w:hint="eastAsia"/>
          <w:sz w:val="30"/>
          <w:szCs w:val="30"/>
        </w:rPr>
        <w:t>导入</w:t>
      </w:r>
      <w:r w:rsidR="009A73E6">
        <w:rPr>
          <w:rFonts w:asciiTheme="minorEastAsia" w:eastAsiaTheme="minorEastAsia" w:hAnsiTheme="minorEastAsia" w:hint="eastAsia"/>
          <w:sz w:val="30"/>
          <w:szCs w:val="30"/>
        </w:rPr>
        <w:t>，</w:t>
      </w:r>
      <w:r>
        <w:rPr>
          <w:rFonts w:asciiTheme="minorEastAsia" w:eastAsiaTheme="minorEastAsia" w:hAnsiTheme="minorEastAsia" w:hint="eastAsia"/>
          <w:sz w:val="30"/>
          <w:szCs w:val="30"/>
        </w:rPr>
        <w:t>同时给</w:t>
      </w:r>
      <w:r w:rsidR="001E1D22">
        <w:rPr>
          <w:rFonts w:asciiTheme="minorEastAsia" w:eastAsiaTheme="minorEastAsia" w:hAnsiTheme="minorEastAsia" w:hint="eastAsia"/>
          <w:sz w:val="30"/>
          <w:szCs w:val="30"/>
        </w:rPr>
        <w:t>研究者</w:t>
      </w:r>
      <w:r>
        <w:rPr>
          <w:rFonts w:asciiTheme="minorEastAsia" w:eastAsiaTheme="minorEastAsia" w:hAnsiTheme="minorEastAsia" w:hint="eastAsia"/>
          <w:sz w:val="30"/>
          <w:szCs w:val="30"/>
        </w:rPr>
        <w:t>提供</w:t>
      </w:r>
      <w:r w:rsidR="001E1D22">
        <w:rPr>
          <w:rFonts w:asciiTheme="minorEastAsia" w:eastAsiaTheme="minorEastAsia" w:hAnsiTheme="minorEastAsia" w:hint="eastAsia"/>
          <w:sz w:val="30"/>
          <w:szCs w:val="30"/>
        </w:rPr>
        <w:t>拖拽的操作方式来快速设计实验场景。</w:t>
      </w:r>
    </w:p>
    <w:p w:rsidR="00986FFC" w:rsidRPr="001E1D22" w:rsidRDefault="00986FFC" w:rsidP="00986FFC">
      <w:pPr>
        <w:pStyle w:val="aa"/>
        <w:ind w:right="-864" w:firstLineChars="142" w:firstLine="426"/>
        <w:outlineLvl w:val="0"/>
        <w:rPr>
          <w:rFonts w:asciiTheme="minorEastAsia" w:eastAsiaTheme="minorEastAsia" w:hAnsiTheme="minorEastAsia"/>
          <w:sz w:val="30"/>
          <w:szCs w:val="30"/>
        </w:rPr>
      </w:pPr>
      <w:r>
        <w:rPr>
          <w:rFonts w:asciiTheme="minorEastAsia" w:eastAsiaTheme="minorEastAsia" w:hAnsiTheme="minorEastAsia" w:hint="eastAsia"/>
          <w:sz w:val="30"/>
          <w:szCs w:val="30"/>
        </w:rPr>
        <w:t>同时该模块提供保存及导入场景的功能，便于研究者</w:t>
      </w:r>
      <w:r w:rsidR="004A01C9">
        <w:rPr>
          <w:rFonts w:asciiTheme="minorEastAsia" w:eastAsiaTheme="minorEastAsia" w:hAnsiTheme="minorEastAsia" w:hint="eastAsia"/>
          <w:sz w:val="30"/>
          <w:szCs w:val="30"/>
        </w:rPr>
        <w:t>在同一场景中</w:t>
      </w:r>
      <w:r>
        <w:rPr>
          <w:rFonts w:asciiTheme="minorEastAsia" w:eastAsiaTheme="minorEastAsia" w:hAnsiTheme="minorEastAsia" w:hint="eastAsia"/>
          <w:sz w:val="30"/>
          <w:szCs w:val="30"/>
        </w:rPr>
        <w:t>比较不同算法的效果以及性能。</w:t>
      </w:r>
    </w:p>
    <w:p w:rsidR="001E1D22" w:rsidRDefault="001E1D22" w:rsidP="001E1D22">
      <w:pPr>
        <w:pStyle w:val="aa"/>
        <w:numPr>
          <w:ilvl w:val="0"/>
          <w:numId w:val="41"/>
        </w:numPr>
        <w:ind w:right="-864" w:firstLineChars="0"/>
        <w:outlineLvl w:val="0"/>
        <w:rPr>
          <w:rFonts w:ascii="黑体" w:eastAsia="黑体" w:hAnsi="黑体"/>
          <w:sz w:val="30"/>
          <w:szCs w:val="30"/>
        </w:rPr>
      </w:pPr>
      <w:r w:rsidRPr="001E1D22">
        <w:rPr>
          <w:rFonts w:ascii="黑体" w:eastAsia="黑体" w:hAnsi="黑体" w:hint="eastAsia"/>
          <w:sz w:val="30"/>
          <w:szCs w:val="30"/>
        </w:rPr>
        <w:t>流体模拟模块</w:t>
      </w:r>
    </w:p>
    <w:p w:rsidR="004A01C9" w:rsidRDefault="00215D4E" w:rsidP="004A01C9">
      <w:pPr>
        <w:pStyle w:val="aa"/>
        <w:ind w:right="-864" w:firstLineChars="142" w:firstLine="426"/>
        <w:outlineLvl w:val="0"/>
        <w:rPr>
          <w:rFonts w:asciiTheme="minorEastAsia" w:eastAsiaTheme="minorEastAsia" w:hAnsiTheme="minorEastAsia"/>
          <w:sz w:val="30"/>
          <w:szCs w:val="30"/>
        </w:rPr>
      </w:pPr>
      <w:r>
        <w:rPr>
          <w:rFonts w:asciiTheme="minorEastAsia" w:eastAsiaTheme="minorEastAsia" w:hAnsiTheme="minorEastAsia" w:hint="eastAsia"/>
          <w:sz w:val="30"/>
          <w:szCs w:val="30"/>
        </w:rPr>
        <w:t>首先分</w:t>
      </w:r>
      <w:r w:rsidR="009A73E6">
        <w:rPr>
          <w:rFonts w:asciiTheme="minorEastAsia" w:eastAsiaTheme="minorEastAsia" w:hAnsiTheme="minorEastAsia" w:hint="eastAsia"/>
          <w:sz w:val="30"/>
          <w:szCs w:val="30"/>
        </w:rPr>
        <w:t>析已有的算法，并根据流体模拟的具体步骤，为各个步骤设计统一的接口</w:t>
      </w:r>
      <w:r>
        <w:rPr>
          <w:rFonts w:asciiTheme="minorEastAsia" w:eastAsiaTheme="minorEastAsia" w:hAnsiTheme="minorEastAsia" w:hint="eastAsia"/>
          <w:sz w:val="30"/>
          <w:szCs w:val="30"/>
        </w:rPr>
        <w:t>，</w:t>
      </w:r>
      <w:r w:rsidR="00210B8B">
        <w:rPr>
          <w:rFonts w:asciiTheme="minorEastAsia" w:eastAsiaTheme="minorEastAsia" w:hAnsiTheme="minorEastAsia" w:hint="eastAsia"/>
          <w:sz w:val="30"/>
          <w:szCs w:val="30"/>
        </w:rPr>
        <w:t>并改写已有算法，</w:t>
      </w:r>
      <w:r>
        <w:rPr>
          <w:rFonts w:asciiTheme="minorEastAsia" w:eastAsiaTheme="minorEastAsia" w:hAnsiTheme="minorEastAsia" w:hint="eastAsia"/>
          <w:sz w:val="30"/>
          <w:szCs w:val="30"/>
        </w:rPr>
        <w:t>流体模拟模块则向外提供这些接口。</w:t>
      </w:r>
    </w:p>
    <w:p w:rsidR="004A01C9" w:rsidRDefault="009A73E6" w:rsidP="004A01C9">
      <w:pPr>
        <w:pStyle w:val="aa"/>
        <w:ind w:right="-864" w:firstLineChars="142" w:firstLine="426"/>
        <w:outlineLvl w:val="0"/>
        <w:rPr>
          <w:rFonts w:asciiTheme="minorEastAsia" w:eastAsiaTheme="minorEastAsia" w:hAnsiTheme="minorEastAsia"/>
          <w:sz w:val="30"/>
          <w:szCs w:val="30"/>
        </w:rPr>
      </w:pPr>
      <w:r>
        <w:rPr>
          <w:rFonts w:asciiTheme="minorEastAsia" w:eastAsiaTheme="minorEastAsia" w:hAnsiTheme="minorEastAsia" w:hint="eastAsia"/>
          <w:sz w:val="30"/>
          <w:szCs w:val="30"/>
        </w:rPr>
        <w:t>同时</w:t>
      </w:r>
      <w:r w:rsidR="00215D4E">
        <w:rPr>
          <w:rFonts w:asciiTheme="minorEastAsia" w:eastAsiaTheme="minorEastAsia" w:hAnsiTheme="minorEastAsia" w:hint="eastAsia"/>
          <w:sz w:val="30"/>
          <w:szCs w:val="30"/>
        </w:rPr>
        <w:t>该模块给研究者</w:t>
      </w:r>
      <w:r>
        <w:rPr>
          <w:rFonts w:asciiTheme="minorEastAsia" w:eastAsiaTheme="minorEastAsia" w:hAnsiTheme="minorEastAsia" w:hint="eastAsia"/>
          <w:sz w:val="30"/>
          <w:szCs w:val="30"/>
        </w:rPr>
        <w:t>提供</w:t>
      </w:r>
      <w:r w:rsidR="00215D4E">
        <w:rPr>
          <w:rFonts w:asciiTheme="minorEastAsia" w:eastAsiaTheme="minorEastAsia" w:hAnsiTheme="minorEastAsia" w:hint="eastAsia"/>
          <w:sz w:val="30"/>
          <w:szCs w:val="30"/>
        </w:rPr>
        <w:t>脚本</w:t>
      </w:r>
      <w:r w:rsidR="009D7D09">
        <w:rPr>
          <w:rFonts w:asciiTheme="minorEastAsia" w:eastAsiaTheme="minorEastAsia" w:hAnsiTheme="minorEastAsia" w:hint="eastAsia"/>
          <w:sz w:val="30"/>
          <w:szCs w:val="30"/>
        </w:rPr>
        <w:t>编辑器，研究者</w:t>
      </w:r>
      <w:r w:rsidR="00215D4E">
        <w:rPr>
          <w:rFonts w:asciiTheme="minorEastAsia" w:eastAsiaTheme="minorEastAsia" w:hAnsiTheme="minorEastAsia" w:hint="eastAsia"/>
          <w:sz w:val="30"/>
          <w:szCs w:val="30"/>
        </w:rPr>
        <w:t>可在此</w:t>
      </w:r>
      <w:r w:rsidR="009D7D09">
        <w:rPr>
          <w:rFonts w:asciiTheme="minorEastAsia" w:eastAsiaTheme="minorEastAsia" w:hAnsiTheme="minorEastAsia" w:hint="eastAsia"/>
          <w:sz w:val="30"/>
          <w:szCs w:val="30"/>
        </w:rPr>
        <w:t>编写脚本并结合设计好的实验场景进行流体模拟</w:t>
      </w:r>
      <w:r w:rsidR="00215D4E">
        <w:rPr>
          <w:rFonts w:asciiTheme="minorEastAsia" w:eastAsiaTheme="minorEastAsia" w:hAnsiTheme="minorEastAsia" w:hint="eastAsia"/>
          <w:sz w:val="30"/>
          <w:szCs w:val="30"/>
        </w:rPr>
        <w:t>。研究者也可根据统一接口编写自己设计的算法并加入本项目的算法实现结构之中去测试自己的算法。</w:t>
      </w:r>
    </w:p>
    <w:p w:rsidR="009D7D09" w:rsidRPr="009A73E6" w:rsidRDefault="009D7D09" w:rsidP="004A01C9">
      <w:pPr>
        <w:pStyle w:val="aa"/>
        <w:ind w:right="-864" w:firstLineChars="142" w:firstLine="426"/>
        <w:outlineLvl w:val="0"/>
        <w:rPr>
          <w:rFonts w:asciiTheme="minorEastAsia" w:eastAsiaTheme="minorEastAsia" w:hAnsiTheme="minorEastAsia"/>
          <w:sz w:val="30"/>
          <w:szCs w:val="30"/>
        </w:rPr>
      </w:pPr>
      <w:r>
        <w:rPr>
          <w:rFonts w:asciiTheme="minorEastAsia" w:eastAsiaTheme="minorEastAsia" w:hAnsiTheme="minorEastAsia" w:hint="eastAsia"/>
          <w:sz w:val="30"/>
          <w:szCs w:val="30"/>
        </w:rPr>
        <w:t>本项目目前主要针对欧拉框架进行流体模拟。</w:t>
      </w:r>
    </w:p>
    <w:p w:rsidR="001E1D22" w:rsidRDefault="001E1D22" w:rsidP="001E1D22">
      <w:pPr>
        <w:pStyle w:val="aa"/>
        <w:numPr>
          <w:ilvl w:val="0"/>
          <w:numId w:val="41"/>
        </w:numPr>
        <w:ind w:right="-864" w:firstLineChars="0"/>
        <w:outlineLvl w:val="0"/>
        <w:rPr>
          <w:rFonts w:ascii="黑体" w:eastAsia="黑体" w:hAnsi="黑体"/>
          <w:sz w:val="30"/>
          <w:szCs w:val="30"/>
        </w:rPr>
      </w:pPr>
      <w:r w:rsidRPr="001E1D22">
        <w:rPr>
          <w:rFonts w:ascii="黑体" w:eastAsia="黑体" w:hAnsi="黑体" w:hint="eastAsia"/>
          <w:sz w:val="30"/>
          <w:szCs w:val="30"/>
        </w:rPr>
        <w:t>渲染显示模块</w:t>
      </w:r>
    </w:p>
    <w:p w:rsidR="009D7D09" w:rsidRDefault="00E07DBA" w:rsidP="004A01C9">
      <w:pPr>
        <w:pStyle w:val="aa"/>
        <w:ind w:right="-864" w:firstLineChars="142" w:firstLine="426"/>
        <w:outlineLvl w:val="0"/>
        <w:rPr>
          <w:rFonts w:asciiTheme="minorEastAsia" w:eastAsiaTheme="minorEastAsia" w:hAnsiTheme="minorEastAsia"/>
          <w:sz w:val="30"/>
          <w:szCs w:val="30"/>
        </w:rPr>
      </w:pPr>
      <w:r>
        <w:rPr>
          <w:rFonts w:asciiTheme="minorEastAsia" w:eastAsiaTheme="minorEastAsia" w:hAnsiTheme="minorEastAsia" w:hint="eastAsia"/>
          <w:sz w:val="30"/>
          <w:szCs w:val="30"/>
        </w:rPr>
        <w:t>渲染显示模块即是将流体模拟之后得到的结果图形化显示出来，让研究者能及时看到实验效果，同时</w:t>
      </w:r>
      <w:proofErr w:type="gramStart"/>
      <w:r>
        <w:rPr>
          <w:rFonts w:asciiTheme="minorEastAsia" w:eastAsiaTheme="minorEastAsia" w:hAnsiTheme="minorEastAsia" w:hint="eastAsia"/>
          <w:sz w:val="30"/>
          <w:szCs w:val="30"/>
        </w:rPr>
        <w:t>提供帧率的</w:t>
      </w:r>
      <w:proofErr w:type="gramEnd"/>
      <w:r>
        <w:rPr>
          <w:rFonts w:asciiTheme="minorEastAsia" w:eastAsiaTheme="minorEastAsia" w:hAnsiTheme="minorEastAsia" w:hint="eastAsia"/>
          <w:sz w:val="30"/>
          <w:szCs w:val="30"/>
        </w:rPr>
        <w:t>显示以便研究者研究流体</w:t>
      </w:r>
      <w:r>
        <w:rPr>
          <w:rFonts w:asciiTheme="minorEastAsia" w:eastAsiaTheme="minorEastAsia" w:hAnsiTheme="minorEastAsia" w:hint="eastAsia"/>
          <w:sz w:val="30"/>
          <w:szCs w:val="30"/>
        </w:rPr>
        <w:lastRenderedPageBreak/>
        <w:t>模拟的速度。</w:t>
      </w:r>
      <w:r w:rsidR="00B85E5D">
        <w:rPr>
          <w:rFonts w:asciiTheme="minorEastAsia" w:eastAsiaTheme="minorEastAsia" w:hAnsiTheme="minorEastAsia" w:hint="eastAsia"/>
          <w:sz w:val="30"/>
          <w:szCs w:val="30"/>
        </w:rPr>
        <w:t>同时该模块可将显示结果以及性能结果保存成文件，便于研究者后期使用。</w:t>
      </w:r>
    </w:p>
    <w:p w:rsidR="00986FFC" w:rsidRPr="009D7D09" w:rsidRDefault="00986FFC" w:rsidP="009D7D09">
      <w:pPr>
        <w:pStyle w:val="aa"/>
        <w:ind w:right="-864" w:firstLineChars="0" w:firstLine="0"/>
        <w:outlineLvl w:val="0"/>
        <w:rPr>
          <w:rFonts w:asciiTheme="minorEastAsia" w:eastAsiaTheme="minorEastAsia" w:hAnsiTheme="minorEastAsia"/>
          <w:sz w:val="30"/>
          <w:szCs w:val="30"/>
        </w:rPr>
      </w:pPr>
    </w:p>
    <w:p w:rsidR="009710EC" w:rsidRDefault="009710EC" w:rsidP="009710EC">
      <w:pPr>
        <w:pStyle w:val="aa"/>
        <w:numPr>
          <w:ilvl w:val="0"/>
          <w:numId w:val="40"/>
        </w:numPr>
        <w:ind w:left="426" w:right="-864" w:firstLineChars="0" w:hanging="426"/>
        <w:outlineLvl w:val="0"/>
        <w:rPr>
          <w:rFonts w:ascii="黑体" w:eastAsia="黑体" w:hAnsi="黑体"/>
          <w:sz w:val="30"/>
          <w:szCs w:val="30"/>
        </w:rPr>
      </w:pPr>
      <w:r w:rsidRPr="009710EC">
        <w:rPr>
          <w:rFonts w:ascii="黑体" w:eastAsia="黑体" w:hAnsi="黑体" w:hint="eastAsia"/>
          <w:sz w:val="30"/>
          <w:szCs w:val="30"/>
        </w:rPr>
        <w:t>项目的创新点</w:t>
      </w:r>
    </w:p>
    <w:p w:rsidR="00210B8B" w:rsidRDefault="00986FFC" w:rsidP="00210B8B">
      <w:pPr>
        <w:pStyle w:val="aa"/>
        <w:numPr>
          <w:ilvl w:val="0"/>
          <w:numId w:val="42"/>
        </w:numPr>
        <w:ind w:left="0" w:right="-864" w:firstLineChars="0" w:firstLine="0"/>
        <w:outlineLvl w:val="0"/>
        <w:rPr>
          <w:rFonts w:ascii="黑体" w:eastAsia="黑体" w:hAnsi="黑体"/>
          <w:sz w:val="30"/>
          <w:szCs w:val="30"/>
        </w:rPr>
      </w:pPr>
      <w:r>
        <w:rPr>
          <w:rFonts w:ascii="黑体" w:eastAsia="黑体" w:hAnsi="黑体" w:hint="eastAsia"/>
          <w:sz w:val="30"/>
          <w:szCs w:val="30"/>
        </w:rPr>
        <w:t>本项目提供可视化的场景设计，为流体模拟研究者节省了布置场景的时间</w:t>
      </w:r>
      <w:r w:rsidR="00715B44">
        <w:rPr>
          <w:rFonts w:ascii="黑体" w:eastAsia="黑体" w:hAnsi="黑体" w:hint="eastAsia"/>
          <w:sz w:val="30"/>
          <w:szCs w:val="30"/>
        </w:rPr>
        <w:t>，使得研究者能方便地实验不同的场景。</w:t>
      </w:r>
    </w:p>
    <w:p w:rsidR="00210B8B" w:rsidRDefault="00210B8B" w:rsidP="00210B8B">
      <w:pPr>
        <w:pStyle w:val="aa"/>
        <w:ind w:right="-864" w:firstLineChars="142" w:firstLine="426"/>
        <w:outlineLvl w:val="0"/>
        <w:rPr>
          <w:rFonts w:asciiTheme="minorEastAsia" w:eastAsiaTheme="minorEastAsia" w:hAnsiTheme="minorEastAsia"/>
          <w:sz w:val="30"/>
          <w:szCs w:val="30"/>
        </w:rPr>
      </w:pPr>
      <w:r w:rsidRPr="00210B8B">
        <w:rPr>
          <w:rFonts w:asciiTheme="minorEastAsia" w:eastAsiaTheme="minorEastAsia" w:hAnsiTheme="minorEastAsia" w:hint="eastAsia"/>
          <w:sz w:val="30"/>
          <w:szCs w:val="30"/>
        </w:rPr>
        <w:t>目前已有的类似的软件没有提供可视化的场景设计界面，研究者如若要进行</w:t>
      </w:r>
      <w:r>
        <w:rPr>
          <w:rFonts w:asciiTheme="minorEastAsia" w:eastAsiaTheme="minorEastAsia" w:hAnsiTheme="minorEastAsia" w:hint="eastAsia"/>
          <w:sz w:val="30"/>
          <w:szCs w:val="30"/>
        </w:rPr>
        <w:t>流体模拟，则需编码实现场景的布置，而往往布置一个场景需要花费很长的时间并且没有一个直观的视觉感受。</w:t>
      </w:r>
    </w:p>
    <w:p w:rsidR="00210B8B" w:rsidRPr="00210B8B" w:rsidRDefault="00210B8B" w:rsidP="00210B8B">
      <w:pPr>
        <w:pStyle w:val="aa"/>
        <w:ind w:right="-864" w:firstLineChars="142" w:firstLine="426"/>
        <w:outlineLvl w:val="0"/>
        <w:rPr>
          <w:rFonts w:asciiTheme="minorEastAsia" w:eastAsiaTheme="minorEastAsia" w:hAnsiTheme="minorEastAsia"/>
          <w:sz w:val="30"/>
          <w:szCs w:val="30"/>
        </w:rPr>
      </w:pPr>
      <w:r>
        <w:rPr>
          <w:rFonts w:asciiTheme="minorEastAsia" w:eastAsiaTheme="minorEastAsia" w:hAnsiTheme="minorEastAsia" w:hint="eastAsia"/>
          <w:sz w:val="30"/>
          <w:szCs w:val="30"/>
        </w:rPr>
        <w:t>本项目则提供一个可视化的场景设计界面，研究者可以通过简单的拖拽操作将实验场景布置出来，同时可以直观地看出当前场景的效果，便于调整及改变场景。</w:t>
      </w:r>
    </w:p>
    <w:p w:rsidR="00715B44" w:rsidRDefault="00715B44" w:rsidP="00210B8B">
      <w:pPr>
        <w:pStyle w:val="aa"/>
        <w:numPr>
          <w:ilvl w:val="0"/>
          <w:numId w:val="42"/>
        </w:numPr>
        <w:ind w:left="0" w:right="-864" w:firstLineChars="0" w:firstLine="0"/>
        <w:outlineLvl w:val="0"/>
        <w:rPr>
          <w:rFonts w:ascii="黑体" w:eastAsia="黑体" w:hAnsi="黑体"/>
          <w:sz w:val="30"/>
          <w:szCs w:val="30"/>
        </w:rPr>
      </w:pPr>
      <w:r>
        <w:rPr>
          <w:rFonts w:ascii="黑体" w:eastAsia="黑体" w:hAnsi="黑体" w:hint="eastAsia"/>
          <w:sz w:val="30"/>
          <w:szCs w:val="30"/>
        </w:rPr>
        <w:t>本项目设计并提供统一的接口，为流体模拟研究者调用已有算法及编写新算法提供了一个规范，并使得新算法易于</w:t>
      </w:r>
      <w:proofErr w:type="gramStart"/>
      <w:r>
        <w:rPr>
          <w:rFonts w:ascii="黑体" w:eastAsia="黑体" w:hAnsi="黑体" w:hint="eastAsia"/>
          <w:sz w:val="30"/>
          <w:szCs w:val="30"/>
        </w:rPr>
        <w:t>集成进</w:t>
      </w:r>
      <w:proofErr w:type="gramEnd"/>
      <w:r>
        <w:rPr>
          <w:rFonts w:ascii="黑体" w:eastAsia="黑体" w:hAnsi="黑体" w:hint="eastAsia"/>
          <w:sz w:val="30"/>
          <w:szCs w:val="30"/>
        </w:rPr>
        <w:t>本项目</w:t>
      </w:r>
      <w:r w:rsidR="006B5462">
        <w:rPr>
          <w:rFonts w:ascii="黑体" w:eastAsia="黑体" w:hAnsi="黑体" w:hint="eastAsia"/>
          <w:sz w:val="30"/>
          <w:szCs w:val="30"/>
        </w:rPr>
        <w:t>，即本项目易于扩展</w:t>
      </w:r>
      <w:r>
        <w:rPr>
          <w:rFonts w:ascii="黑体" w:eastAsia="黑体" w:hAnsi="黑体" w:hint="eastAsia"/>
          <w:sz w:val="30"/>
          <w:szCs w:val="30"/>
        </w:rPr>
        <w:t>。</w:t>
      </w:r>
    </w:p>
    <w:p w:rsidR="00210B8B" w:rsidRPr="00210B8B" w:rsidRDefault="00210B8B" w:rsidP="00210B8B">
      <w:pPr>
        <w:pStyle w:val="aa"/>
        <w:ind w:right="-864" w:firstLineChars="142" w:firstLine="426"/>
        <w:outlineLvl w:val="0"/>
        <w:rPr>
          <w:rFonts w:asciiTheme="minorEastAsia" w:eastAsiaTheme="minorEastAsia" w:hAnsiTheme="minorEastAsia"/>
          <w:sz w:val="30"/>
          <w:szCs w:val="30"/>
        </w:rPr>
      </w:pPr>
      <w:r>
        <w:rPr>
          <w:rFonts w:asciiTheme="minorEastAsia" w:eastAsiaTheme="minorEastAsia" w:hAnsiTheme="minorEastAsia" w:hint="eastAsia"/>
          <w:sz w:val="30"/>
          <w:szCs w:val="30"/>
        </w:rPr>
        <w:t>实验室已有的代码都不规范</w:t>
      </w:r>
      <w:r w:rsidR="006B5462">
        <w:rPr>
          <w:rFonts w:asciiTheme="minorEastAsia" w:eastAsiaTheme="minorEastAsia" w:hAnsiTheme="minorEastAsia" w:hint="eastAsia"/>
          <w:sz w:val="30"/>
          <w:szCs w:val="30"/>
        </w:rPr>
        <w:t>，不便于后人复用，本项目则根据流体模拟的各个步骤提取统一的接口，并将已有的代码以新接口重写。流体模拟研究者在进行流体模拟时，只需更改少数参数即能调用不同的算法；同时研究者以统一接口编写</w:t>
      </w:r>
      <w:r w:rsidR="00403D06">
        <w:rPr>
          <w:rFonts w:asciiTheme="minorEastAsia" w:eastAsiaTheme="minorEastAsia" w:hAnsiTheme="minorEastAsia" w:hint="eastAsia"/>
          <w:sz w:val="30"/>
          <w:szCs w:val="30"/>
        </w:rPr>
        <w:t>的</w:t>
      </w:r>
      <w:r w:rsidR="006B5462">
        <w:rPr>
          <w:rFonts w:asciiTheme="minorEastAsia" w:eastAsiaTheme="minorEastAsia" w:hAnsiTheme="minorEastAsia" w:hint="eastAsia"/>
          <w:sz w:val="30"/>
          <w:szCs w:val="30"/>
        </w:rPr>
        <w:t>新算法</w:t>
      </w:r>
      <w:r w:rsidR="00403D06">
        <w:rPr>
          <w:rFonts w:asciiTheme="minorEastAsia" w:eastAsiaTheme="minorEastAsia" w:hAnsiTheme="minorEastAsia" w:hint="eastAsia"/>
          <w:sz w:val="30"/>
          <w:szCs w:val="30"/>
        </w:rPr>
        <w:t>可以很容易地加入进已有的算法库中，并能快速实验观察效果，这样既便于研究者开发新算法，同时也能逐步壮大本项目的算法库。</w:t>
      </w:r>
    </w:p>
    <w:p w:rsidR="00715B44" w:rsidRDefault="000D7BE0" w:rsidP="000D7BE0">
      <w:pPr>
        <w:pStyle w:val="aa"/>
        <w:numPr>
          <w:ilvl w:val="0"/>
          <w:numId w:val="42"/>
        </w:numPr>
        <w:ind w:left="0" w:right="-864" w:firstLineChars="0" w:firstLine="0"/>
        <w:outlineLvl w:val="0"/>
        <w:rPr>
          <w:rFonts w:ascii="黑体" w:eastAsia="黑体" w:hAnsi="黑体"/>
          <w:sz w:val="30"/>
          <w:szCs w:val="30"/>
        </w:rPr>
      </w:pPr>
      <w:r>
        <w:rPr>
          <w:rFonts w:ascii="黑体" w:eastAsia="黑体" w:hAnsi="黑体" w:hint="eastAsia"/>
          <w:sz w:val="30"/>
          <w:szCs w:val="30"/>
        </w:rPr>
        <w:t>本项目是国内首个集成众多算法的流体模拟框架，对流体模拟入</w:t>
      </w:r>
      <w:r>
        <w:rPr>
          <w:rFonts w:ascii="黑体" w:eastAsia="黑体" w:hAnsi="黑体" w:hint="eastAsia"/>
          <w:sz w:val="30"/>
          <w:szCs w:val="30"/>
        </w:rPr>
        <w:lastRenderedPageBreak/>
        <w:t>门者有着极大的帮助。</w:t>
      </w:r>
    </w:p>
    <w:p w:rsidR="000D7BE0" w:rsidRDefault="000D7BE0" w:rsidP="000D7BE0">
      <w:pPr>
        <w:pStyle w:val="aa"/>
        <w:ind w:right="-864" w:firstLineChars="142" w:firstLine="426"/>
        <w:outlineLvl w:val="0"/>
        <w:rPr>
          <w:rFonts w:asciiTheme="minorEastAsia" w:eastAsiaTheme="minorEastAsia" w:hAnsiTheme="minorEastAsia"/>
          <w:sz w:val="30"/>
          <w:szCs w:val="30"/>
        </w:rPr>
      </w:pPr>
      <w:r>
        <w:rPr>
          <w:rFonts w:asciiTheme="minorEastAsia" w:eastAsiaTheme="minorEastAsia" w:hAnsiTheme="minorEastAsia" w:hint="eastAsia"/>
          <w:sz w:val="30"/>
          <w:szCs w:val="30"/>
        </w:rPr>
        <w:t>国内目前研究流体的实验室并不多，可能是流体模拟涉及众多算法公式，门槛太高，同时网上的代码鱼龙混杂，不便于初学者入门。本项目则对于流体模拟过程中的各个步骤都提供了一个统一规范的接口，易于初学者理解该算法的具体功能，并且本项目将每个步骤明确地分开，便于初学者一步一步的攻克。同时初学者使用本项目构建的流体模拟框架，能快速观测到流体模拟的效果，而且也能快速变更模拟中的算法，观测出不同算法的不同效果。</w:t>
      </w:r>
    </w:p>
    <w:p w:rsidR="00FC2AE2" w:rsidRPr="00FC2AE2" w:rsidRDefault="00FC2AE2" w:rsidP="000D7BE0">
      <w:pPr>
        <w:pStyle w:val="aa"/>
        <w:ind w:right="-864" w:firstLineChars="142" w:firstLine="426"/>
        <w:outlineLvl w:val="0"/>
        <w:rPr>
          <w:rFonts w:asciiTheme="minorEastAsia" w:eastAsiaTheme="minorEastAsia" w:hAnsiTheme="minorEastAsia"/>
          <w:sz w:val="30"/>
          <w:szCs w:val="30"/>
        </w:rPr>
      </w:pPr>
      <w:r>
        <w:rPr>
          <w:rFonts w:asciiTheme="minorEastAsia" w:eastAsiaTheme="minorEastAsia" w:hAnsiTheme="minorEastAsia" w:hint="eastAsia"/>
          <w:sz w:val="30"/>
          <w:szCs w:val="30"/>
        </w:rPr>
        <w:t>目前流体模拟方向还有着许多未知的</w:t>
      </w:r>
      <w:r w:rsidR="00983CA8">
        <w:rPr>
          <w:rFonts w:asciiTheme="minorEastAsia" w:eastAsiaTheme="minorEastAsia" w:hAnsiTheme="minorEastAsia" w:hint="eastAsia"/>
          <w:sz w:val="30"/>
          <w:szCs w:val="30"/>
        </w:rPr>
        <w:t>方法，还有许多值得改进的地方</w:t>
      </w:r>
      <w:r>
        <w:rPr>
          <w:rFonts w:asciiTheme="minorEastAsia" w:eastAsiaTheme="minorEastAsia" w:hAnsiTheme="minorEastAsia" w:hint="eastAsia"/>
          <w:sz w:val="30"/>
          <w:szCs w:val="30"/>
        </w:rPr>
        <w:t>，本项目能快速帮助初学者入门，使更多的人加入流体模拟的研究之中，去挖掘那些</w:t>
      </w:r>
      <w:r w:rsidR="00983CA8">
        <w:rPr>
          <w:rFonts w:asciiTheme="minorEastAsia" w:eastAsiaTheme="minorEastAsia" w:hAnsiTheme="minorEastAsia" w:hint="eastAsia"/>
          <w:sz w:val="30"/>
          <w:szCs w:val="30"/>
        </w:rPr>
        <w:t>潜在</w:t>
      </w:r>
      <w:r>
        <w:rPr>
          <w:rFonts w:asciiTheme="minorEastAsia" w:eastAsiaTheme="minorEastAsia" w:hAnsiTheme="minorEastAsia" w:hint="eastAsia"/>
          <w:sz w:val="30"/>
          <w:szCs w:val="30"/>
        </w:rPr>
        <w:t>的创新点</w:t>
      </w:r>
      <w:r w:rsidR="00983CA8">
        <w:rPr>
          <w:rFonts w:asciiTheme="minorEastAsia" w:eastAsiaTheme="minorEastAsia" w:hAnsiTheme="minorEastAsia" w:hint="eastAsia"/>
          <w:sz w:val="30"/>
          <w:szCs w:val="30"/>
        </w:rPr>
        <w:t>，也能壮大国内的流体研究</w:t>
      </w:r>
      <w:r>
        <w:rPr>
          <w:rFonts w:asciiTheme="minorEastAsia" w:eastAsiaTheme="minorEastAsia" w:hAnsiTheme="minorEastAsia" w:hint="eastAsia"/>
          <w:sz w:val="30"/>
          <w:szCs w:val="30"/>
        </w:rPr>
        <w:t>。</w:t>
      </w:r>
    </w:p>
    <w:p w:rsidR="006D314C" w:rsidRPr="007B7B22" w:rsidRDefault="006D314C" w:rsidP="006D314C">
      <w:pPr>
        <w:ind w:left="420" w:right="-864"/>
        <w:outlineLvl w:val="0"/>
        <w:rPr>
          <w:rFonts w:eastAsia="黑体"/>
          <w:sz w:val="30"/>
        </w:rPr>
      </w:pPr>
      <w:r>
        <w:rPr>
          <w:rFonts w:eastAsia="黑体"/>
          <w:sz w:val="30"/>
        </w:rPr>
        <w:br w:type="page"/>
      </w:r>
    </w:p>
    <w:p w:rsidR="006D314C" w:rsidRDefault="006D314C" w:rsidP="006D314C">
      <w:pPr>
        <w:numPr>
          <w:ilvl w:val="0"/>
          <w:numId w:val="36"/>
        </w:numPr>
        <w:ind w:left="709" w:right="-864" w:hanging="703"/>
        <w:outlineLvl w:val="0"/>
        <w:rPr>
          <w:rFonts w:eastAsia="黑体"/>
          <w:sz w:val="30"/>
        </w:rPr>
      </w:pPr>
      <w:r>
        <w:rPr>
          <w:rFonts w:eastAsia="黑体" w:hint="eastAsia"/>
          <w:sz w:val="30"/>
        </w:rPr>
        <w:lastRenderedPageBreak/>
        <w:t>项目方案和可行性分析</w:t>
      </w:r>
    </w:p>
    <w:p w:rsidR="006D314C" w:rsidRPr="00E47D8E" w:rsidRDefault="006D314C" w:rsidP="00C14A27">
      <w:pPr>
        <w:pStyle w:val="-11"/>
        <w:ind w:firstLine="480"/>
        <w:rPr>
          <w:rFonts w:eastAsia="黑体"/>
          <w:color w:val="0070C0"/>
          <w:sz w:val="24"/>
          <w:szCs w:val="24"/>
        </w:rPr>
      </w:pPr>
      <w:r w:rsidRPr="00E47D8E">
        <w:rPr>
          <w:rFonts w:eastAsia="黑体" w:hint="eastAsia"/>
          <w:color w:val="0070C0"/>
          <w:sz w:val="24"/>
          <w:szCs w:val="24"/>
        </w:rPr>
        <w:t>[</w:t>
      </w:r>
      <w:r w:rsidRPr="00E47D8E">
        <w:rPr>
          <w:rFonts w:eastAsia="黑体" w:hint="eastAsia"/>
          <w:color w:val="0070C0"/>
          <w:sz w:val="24"/>
          <w:szCs w:val="24"/>
        </w:rPr>
        <w:t>项目方案要求：提出项目概要需求、项目技术架构，拟采用的开发方法、建模工具、编程语言、编程工具和框架、测试工具等。可选用的开发方法包括（不限于）：基于</w:t>
      </w:r>
      <w:r w:rsidRPr="00E47D8E">
        <w:rPr>
          <w:rFonts w:eastAsia="黑体"/>
          <w:color w:val="0070C0"/>
          <w:sz w:val="24"/>
          <w:szCs w:val="24"/>
        </w:rPr>
        <w:t>UML</w:t>
      </w:r>
      <w:r w:rsidRPr="00E47D8E">
        <w:rPr>
          <w:rFonts w:eastAsia="黑体" w:hint="eastAsia"/>
          <w:color w:val="0070C0"/>
          <w:sz w:val="24"/>
          <w:szCs w:val="24"/>
        </w:rPr>
        <w:t>的面向对象方法、面向服务的软件开发、面向方面的软件开发、形式化方法、模型驱动方法、领域工程方法等</w:t>
      </w:r>
      <w:r w:rsidRPr="00E47D8E">
        <w:rPr>
          <w:rFonts w:eastAsia="黑体"/>
          <w:color w:val="0070C0"/>
          <w:sz w:val="24"/>
          <w:szCs w:val="24"/>
        </w:rPr>
        <w:t xml:space="preserve"> </w:t>
      </w:r>
      <w:r w:rsidRPr="00E47D8E">
        <w:rPr>
          <w:rFonts w:eastAsia="黑体" w:hint="eastAsia"/>
          <w:color w:val="0070C0"/>
          <w:sz w:val="24"/>
          <w:szCs w:val="24"/>
        </w:rPr>
        <w:t>]</w:t>
      </w:r>
    </w:p>
    <w:p w:rsidR="006D314C" w:rsidRPr="0010303D" w:rsidRDefault="006D314C" w:rsidP="00C14A27">
      <w:pPr>
        <w:pStyle w:val="-11"/>
        <w:ind w:firstLine="480"/>
        <w:rPr>
          <w:rFonts w:eastAsia="黑体"/>
          <w:color w:val="0070C0"/>
          <w:sz w:val="24"/>
          <w:szCs w:val="24"/>
        </w:rPr>
      </w:pPr>
      <w:r w:rsidRPr="0010303D">
        <w:rPr>
          <w:rFonts w:eastAsia="黑体" w:hint="eastAsia"/>
          <w:color w:val="0070C0"/>
          <w:sz w:val="24"/>
          <w:szCs w:val="24"/>
        </w:rPr>
        <w:t>[</w:t>
      </w:r>
      <w:r w:rsidRPr="0010303D">
        <w:rPr>
          <w:rFonts w:eastAsia="黑体" w:hint="eastAsia"/>
          <w:color w:val="0070C0"/>
          <w:sz w:val="24"/>
          <w:szCs w:val="24"/>
        </w:rPr>
        <w:t>可行性分析：建议从市场、政策、技术、成本效益、</w:t>
      </w:r>
      <w:r w:rsidRPr="0010303D">
        <w:rPr>
          <w:rFonts w:eastAsia="黑体"/>
          <w:color w:val="0070C0"/>
          <w:sz w:val="24"/>
          <w:szCs w:val="24"/>
        </w:rPr>
        <w:t>SWOT</w:t>
      </w:r>
      <w:r>
        <w:rPr>
          <w:rFonts w:eastAsia="黑体" w:hint="eastAsia"/>
          <w:color w:val="0070C0"/>
          <w:sz w:val="24"/>
          <w:szCs w:val="24"/>
        </w:rPr>
        <w:t>等</w:t>
      </w:r>
      <w:r w:rsidRPr="0010303D">
        <w:rPr>
          <w:rFonts w:eastAsia="黑体" w:hint="eastAsia"/>
          <w:color w:val="0070C0"/>
          <w:sz w:val="24"/>
          <w:szCs w:val="24"/>
        </w:rPr>
        <w:t>多个角度进行可行性分析</w:t>
      </w:r>
      <w:r w:rsidRPr="0010303D">
        <w:rPr>
          <w:rFonts w:eastAsia="黑体" w:hint="eastAsia"/>
          <w:color w:val="0070C0"/>
          <w:sz w:val="24"/>
          <w:szCs w:val="24"/>
        </w:rPr>
        <w:t>]</w:t>
      </w:r>
    </w:p>
    <w:p w:rsidR="006D314C" w:rsidRPr="007B7B22" w:rsidRDefault="006D314C" w:rsidP="006D314C">
      <w:pPr>
        <w:ind w:left="420" w:right="-864"/>
        <w:outlineLvl w:val="0"/>
        <w:rPr>
          <w:rFonts w:eastAsia="黑体"/>
          <w:sz w:val="30"/>
        </w:rPr>
      </w:pPr>
      <w:r>
        <w:rPr>
          <w:rFonts w:eastAsia="黑体"/>
          <w:sz w:val="30"/>
        </w:rPr>
        <w:br w:type="page"/>
      </w:r>
    </w:p>
    <w:p w:rsidR="006D314C" w:rsidRDefault="006D314C" w:rsidP="006D314C">
      <w:pPr>
        <w:numPr>
          <w:ilvl w:val="0"/>
          <w:numId w:val="36"/>
        </w:numPr>
        <w:ind w:left="709" w:right="-864" w:hanging="703"/>
        <w:outlineLvl w:val="0"/>
        <w:rPr>
          <w:rFonts w:eastAsia="黑体"/>
          <w:sz w:val="30"/>
        </w:rPr>
      </w:pPr>
      <w:r w:rsidRPr="007B7B22">
        <w:rPr>
          <w:rFonts w:eastAsia="黑体"/>
          <w:sz w:val="30"/>
        </w:rPr>
        <w:lastRenderedPageBreak/>
        <w:t>计划进度</w:t>
      </w:r>
    </w:p>
    <w:p w:rsidR="006D314C" w:rsidRDefault="006D314C" w:rsidP="00C14A27">
      <w:pPr>
        <w:pStyle w:val="-11"/>
        <w:ind w:firstLine="480"/>
        <w:rPr>
          <w:rFonts w:eastAsia="黑体" w:hint="eastAsia"/>
          <w:color w:val="0070C0"/>
          <w:sz w:val="24"/>
          <w:szCs w:val="24"/>
        </w:rPr>
      </w:pPr>
      <w:r w:rsidRPr="009D3D06">
        <w:rPr>
          <w:rFonts w:eastAsia="黑体" w:hint="eastAsia"/>
          <w:color w:val="0070C0"/>
          <w:sz w:val="24"/>
          <w:szCs w:val="24"/>
        </w:rPr>
        <w:t>[</w:t>
      </w:r>
      <w:r w:rsidRPr="009D3D06">
        <w:rPr>
          <w:rFonts w:eastAsia="黑体" w:hint="eastAsia"/>
          <w:color w:val="0070C0"/>
          <w:sz w:val="24"/>
          <w:szCs w:val="24"/>
        </w:rPr>
        <w:t>要求采用迭代的开发过程，</w:t>
      </w:r>
      <w:r>
        <w:rPr>
          <w:rFonts w:eastAsia="黑体" w:hint="eastAsia"/>
          <w:color w:val="0070C0"/>
          <w:sz w:val="24"/>
          <w:szCs w:val="24"/>
        </w:rPr>
        <w:t>分成多个迭代，</w:t>
      </w:r>
      <w:r w:rsidRPr="009D3D06">
        <w:rPr>
          <w:rFonts w:eastAsia="黑体" w:hint="eastAsia"/>
          <w:color w:val="0070C0"/>
          <w:sz w:val="24"/>
          <w:szCs w:val="24"/>
        </w:rPr>
        <w:t>在</w:t>
      </w:r>
      <w:r>
        <w:rPr>
          <w:rFonts w:eastAsia="黑体" w:hint="eastAsia"/>
          <w:color w:val="0070C0"/>
          <w:sz w:val="24"/>
          <w:szCs w:val="24"/>
        </w:rPr>
        <w:t>第</w:t>
      </w:r>
      <w:r w:rsidRPr="009D3D06">
        <w:rPr>
          <w:rFonts w:eastAsia="黑体" w:hint="eastAsia"/>
          <w:color w:val="0070C0"/>
          <w:sz w:val="24"/>
          <w:szCs w:val="24"/>
        </w:rPr>
        <w:t>18</w:t>
      </w:r>
      <w:r>
        <w:rPr>
          <w:rFonts w:eastAsia="黑体" w:hint="eastAsia"/>
          <w:color w:val="0070C0"/>
          <w:sz w:val="24"/>
          <w:szCs w:val="24"/>
        </w:rPr>
        <w:t>周</w:t>
      </w:r>
      <w:r w:rsidRPr="009D3D06">
        <w:rPr>
          <w:rFonts w:eastAsia="黑体" w:hint="eastAsia"/>
          <w:color w:val="0070C0"/>
          <w:sz w:val="24"/>
          <w:szCs w:val="24"/>
        </w:rPr>
        <w:t>完成</w:t>
      </w:r>
      <w:r>
        <w:rPr>
          <w:rFonts w:eastAsia="黑体" w:hint="eastAsia"/>
          <w:color w:val="0070C0"/>
          <w:sz w:val="24"/>
          <w:szCs w:val="24"/>
        </w:rPr>
        <w:t>。建议可参考</w:t>
      </w:r>
      <w:r>
        <w:rPr>
          <w:rFonts w:eastAsia="黑体" w:hint="eastAsia"/>
          <w:color w:val="0070C0"/>
          <w:sz w:val="24"/>
          <w:szCs w:val="24"/>
        </w:rPr>
        <w:t>RUP</w:t>
      </w:r>
      <w:r>
        <w:rPr>
          <w:rFonts w:eastAsia="黑体" w:hint="eastAsia"/>
          <w:color w:val="0070C0"/>
          <w:sz w:val="24"/>
          <w:szCs w:val="24"/>
        </w:rPr>
        <w:t>、</w:t>
      </w:r>
      <w:r>
        <w:rPr>
          <w:rFonts w:eastAsia="黑体" w:hint="eastAsia"/>
          <w:color w:val="0070C0"/>
          <w:sz w:val="24"/>
          <w:szCs w:val="24"/>
        </w:rPr>
        <w:t>SCRUM</w:t>
      </w:r>
      <w:r>
        <w:rPr>
          <w:rFonts w:eastAsia="黑体" w:hint="eastAsia"/>
          <w:color w:val="0070C0"/>
          <w:sz w:val="24"/>
          <w:szCs w:val="24"/>
        </w:rPr>
        <w:t>等过程进行实施。</w:t>
      </w:r>
      <w:r w:rsidRPr="009D3D06">
        <w:rPr>
          <w:rFonts w:eastAsia="黑体" w:hint="eastAsia"/>
          <w:color w:val="0070C0"/>
          <w:sz w:val="24"/>
          <w:szCs w:val="24"/>
        </w:rPr>
        <w:t>]</w:t>
      </w:r>
    </w:p>
    <w:p w:rsidR="00E07EEA" w:rsidRPr="001860AB" w:rsidRDefault="00E07EEA" w:rsidP="00E07EEA">
      <w:pPr>
        <w:ind w:firstLine="600"/>
        <w:rPr>
          <w:rFonts w:ascii="宋体" w:hAnsi="宋体" w:hint="eastAsia"/>
          <w:sz w:val="30"/>
        </w:rPr>
      </w:pPr>
      <w:r w:rsidRPr="001860AB">
        <w:rPr>
          <w:rFonts w:ascii="宋体" w:hAnsi="宋体" w:hint="eastAsia"/>
          <w:sz w:val="30"/>
        </w:rPr>
        <w:t>本项目从2103年10月28日起至2014年1月3日止，用69天的时间完成。</w:t>
      </w:r>
    </w:p>
    <w:p w:rsidR="00E07EEA" w:rsidRPr="001860AB" w:rsidRDefault="00E07EEA" w:rsidP="00E07EEA">
      <w:pPr>
        <w:ind w:firstLine="600"/>
        <w:rPr>
          <w:rFonts w:ascii="宋体" w:hAnsi="宋体" w:hint="eastAsia"/>
          <w:sz w:val="30"/>
        </w:rPr>
      </w:pPr>
      <w:r w:rsidRPr="001860AB">
        <w:rPr>
          <w:rFonts w:ascii="宋体" w:hAnsi="宋体" w:hint="eastAsia"/>
          <w:sz w:val="30"/>
        </w:rPr>
        <w:t>2013.10.28-2013.11.10</w:t>
      </w:r>
    </w:p>
    <w:p w:rsidR="00E07EEA" w:rsidRPr="001860AB" w:rsidRDefault="00E07EEA" w:rsidP="00E07EEA">
      <w:pPr>
        <w:numPr>
          <w:ilvl w:val="0"/>
          <w:numId w:val="43"/>
        </w:numPr>
        <w:rPr>
          <w:rFonts w:ascii="宋体" w:hAnsi="宋体" w:hint="eastAsia"/>
          <w:sz w:val="30"/>
        </w:rPr>
      </w:pPr>
      <w:r w:rsidRPr="001860AB">
        <w:rPr>
          <w:rFonts w:ascii="宋体" w:hAnsi="宋体" w:hint="eastAsia"/>
          <w:sz w:val="30"/>
        </w:rPr>
        <w:t>分析客户（即导师和实验室师兄）的需求</w:t>
      </w:r>
    </w:p>
    <w:p w:rsidR="00E07EEA" w:rsidRPr="001860AB" w:rsidRDefault="00E07EEA" w:rsidP="00E07EEA">
      <w:pPr>
        <w:numPr>
          <w:ilvl w:val="0"/>
          <w:numId w:val="43"/>
        </w:numPr>
        <w:rPr>
          <w:rFonts w:ascii="宋体" w:hAnsi="宋体" w:hint="eastAsia"/>
          <w:sz w:val="30"/>
        </w:rPr>
      </w:pPr>
      <w:r w:rsidRPr="001860AB">
        <w:rPr>
          <w:rFonts w:ascii="宋体" w:hAnsi="宋体" w:hint="eastAsia"/>
          <w:sz w:val="30"/>
        </w:rPr>
        <w:t>建立本阶段所需文档（包括前景文档、项目报告、软件开发计划、迭代计划、迭代评估报告、软件需求规约文档、需求管理计划、风险管理计划、质量保证计划、产品验收计划、测试计划，软件架构文档等）</w:t>
      </w:r>
    </w:p>
    <w:p w:rsidR="00E07EEA" w:rsidRPr="001860AB" w:rsidRDefault="00E07EEA" w:rsidP="00E07EEA">
      <w:pPr>
        <w:numPr>
          <w:ilvl w:val="0"/>
          <w:numId w:val="43"/>
        </w:numPr>
        <w:rPr>
          <w:rFonts w:ascii="宋体" w:hAnsi="宋体" w:hint="eastAsia"/>
          <w:sz w:val="30"/>
        </w:rPr>
      </w:pPr>
      <w:r w:rsidRPr="001860AB">
        <w:rPr>
          <w:rFonts w:ascii="宋体" w:hAnsi="宋体" w:hint="eastAsia"/>
          <w:sz w:val="30"/>
        </w:rPr>
        <w:t>参考已有系统，完成系统架构</w:t>
      </w:r>
    </w:p>
    <w:p w:rsidR="00E07EEA" w:rsidRPr="001860AB" w:rsidRDefault="00E07EEA" w:rsidP="00E07EEA">
      <w:pPr>
        <w:numPr>
          <w:ilvl w:val="0"/>
          <w:numId w:val="43"/>
        </w:numPr>
        <w:rPr>
          <w:rFonts w:ascii="宋体" w:hAnsi="宋体" w:hint="eastAsia"/>
          <w:sz w:val="30"/>
        </w:rPr>
      </w:pPr>
      <w:r w:rsidRPr="001860AB">
        <w:rPr>
          <w:rFonts w:ascii="宋体" w:hAnsi="宋体" w:hint="eastAsia"/>
          <w:sz w:val="30"/>
        </w:rPr>
        <w:t>针对系统技术难点进行开发</w:t>
      </w:r>
    </w:p>
    <w:p w:rsidR="00E07EEA" w:rsidRPr="001860AB" w:rsidRDefault="00E07EEA" w:rsidP="00E07EEA">
      <w:pPr>
        <w:ind w:firstLine="600"/>
        <w:rPr>
          <w:rFonts w:ascii="宋体" w:hAnsi="宋体" w:hint="eastAsia"/>
          <w:sz w:val="30"/>
        </w:rPr>
      </w:pPr>
      <w:r w:rsidRPr="001860AB">
        <w:rPr>
          <w:rFonts w:ascii="宋体" w:hAnsi="宋体" w:hint="eastAsia"/>
          <w:sz w:val="30"/>
        </w:rPr>
        <w:t>2013.11.11-2013.11.24</w:t>
      </w:r>
    </w:p>
    <w:p w:rsidR="00E07EEA" w:rsidRPr="001860AB" w:rsidRDefault="00E07EEA" w:rsidP="00E07EEA">
      <w:pPr>
        <w:numPr>
          <w:ilvl w:val="0"/>
          <w:numId w:val="44"/>
        </w:numPr>
        <w:rPr>
          <w:rFonts w:ascii="宋体" w:hAnsi="宋体" w:hint="eastAsia"/>
          <w:sz w:val="30"/>
        </w:rPr>
      </w:pPr>
      <w:r w:rsidRPr="001860AB">
        <w:rPr>
          <w:rFonts w:ascii="宋体" w:hAnsi="宋体" w:hint="eastAsia"/>
          <w:sz w:val="30"/>
        </w:rPr>
        <w:t>维护并更新文档</w:t>
      </w:r>
    </w:p>
    <w:p w:rsidR="00E07EEA" w:rsidRPr="001860AB" w:rsidRDefault="00E07EEA" w:rsidP="00E07EEA">
      <w:pPr>
        <w:numPr>
          <w:ilvl w:val="0"/>
          <w:numId w:val="44"/>
        </w:numPr>
        <w:rPr>
          <w:rFonts w:ascii="宋体" w:hAnsi="宋体" w:hint="eastAsia"/>
          <w:sz w:val="30"/>
        </w:rPr>
      </w:pPr>
      <w:r w:rsidRPr="001860AB">
        <w:rPr>
          <w:rFonts w:ascii="宋体" w:hAnsi="宋体" w:hint="eastAsia"/>
          <w:sz w:val="30"/>
        </w:rPr>
        <w:t>更新用户需求</w:t>
      </w:r>
    </w:p>
    <w:p w:rsidR="00E07EEA" w:rsidRPr="001860AB" w:rsidRDefault="00E07EEA" w:rsidP="00E07EEA">
      <w:pPr>
        <w:numPr>
          <w:ilvl w:val="0"/>
          <w:numId w:val="44"/>
        </w:numPr>
        <w:rPr>
          <w:rFonts w:ascii="宋体" w:hAnsi="宋体" w:hint="eastAsia"/>
          <w:sz w:val="30"/>
        </w:rPr>
      </w:pPr>
      <w:r w:rsidRPr="001860AB">
        <w:rPr>
          <w:rFonts w:ascii="宋体" w:hAnsi="宋体" w:hint="eastAsia"/>
          <w:sz w:val="30"/>
        </w:rPr>
        <w:t>解决剩余技术难点</w:t>
      </w:r>
    </w:p>
    <w:p w:rsidR="00E07EEA" w:rsidRPr="001860AB" w:rsidRDefault="00E07EEA" w:rsidP="00E07EEA">
      <w:pPr>
        <w:numPr>
          <w:ilvl w:val="0"/>
          <w:numId w:val="44"/>
        </w:numPr>
        <w:rPr>
          <w:rFonts w:ascii="宋体" w:hAnsi="宋体" w:hint="eastAsia"/>
          <w:sz w:val="30"/>
        </w:rPr>
      </w:pPr>
      <w:r w:rsidRPr="001860AB">
        <w:rPr>
          <w:rFonts w:ascii="宋体" w:hAnsi="宋体" w:hint="eastAsia"/>
          <w:sz w:val="30"/>
        </w:rPr>
        <w:t>划分系统模块，完善不同模块之间的接口，并分配任务</w:t>
      </w:r>
    </w:p>
    <w:p w:rsidR="00E07EEA" w:rsidRPr="001860AB" w:rsidRDefault="00E07EEA" w:rsidP="00E07EEA">
      <w:pPr>
        <w:ind w:firstLine="600"/>
        <w:rPr>
          <w:rFonts w:ascii="宋体" w:hAnsi="宋体" w:hint="eastAsia"/>
          <w:sz w:val="30"/>
        </w:rPr>
      </w:pPr>
      <w:r w:rsidRPr="001860AB">
        <w:rPr>
          <w:rFonts w:ascii="宋体" w:hAnsi="宋体" w:hint="eastAsia"/>
          <w:sz w:val="30"/>
        </w:rPr>
        <w:t>2013.11.25-2013.12.3</w:t>
      </w:r>
    </w:p>
    <w:p w:rsidR="00E07EEA" w:rsidRPr="001860AB" w:rsidRDefault="00E07EEA" w:rsidP="00E07EEA">
      <w:pPr>
        <w:numPr>
          <w:ilvl w:val="0"/>
          <w:numId w:val="45"/>
        </w:numPr>
        <w:rPr>
          <w:rFonts w:ascii="宋体" w:hAnsi="宋体" w:hint="eastAsia"/>
          <w:sz w:val="30"/>
        </w:rPr>
      </w:pPr>
      <w:r w:rsidRPr="001860AB">
        <w:rPr>
          <w:rFonts w:ascii="宋体" w:hAnsi="宋体" w:hint="eastAsia"/>
          <w:sz w:val="30"/>
        </w:rPr>
        <w:t>维护并更新文档</w:t>
      </w:r>
    </w:p>
    <w:p w:rsidR="00E07EEA" w:rsidRPr="001860AB" w:rsidRDefault="00E07EEA" w:rsidP="00E07EEA">
      <w:pPr>
        <w:numPr>
          <w:ilvl w:val="0"/>
          <w:numId w:val="45"/>
        </w:numPr>
        <w:rPr>
          <w:rFonts w:ascii="宋体" w:hAnsi="宋体" w:hint="eastAsia"/>
          <w:sz w:val="30"/>
        </w:rPr>
      </w:pPr>
      <w:r w:rsidRPr="001860AB">
        <w:rPr>
          <w:rFonts w:ascii="宋体" w:hAnsi="宋体" w:hint="eastAsia"/>
          <w:sz w:val="30"/>
        </w:rPr>
        <w:t>完成系统的原型，并进行测试，完成测试报告</w:t>
      </w:r>
    </w:p>
    <w:p w:rsidR="00E07EEA" w:rsidRPr="001860AB" w:rsidRDefault="00E07EEA" w:rsidP="00E07EEA">
      <w:pPr>
        <w:numPr>
          <w:ilvl w:val="0"/>
          <w:numId w:val="45"/>
        </w:numPr>
        <w:rPr>
          <w:rFonts w:ascii="宋体" w:hAnsi="宋体" w:hint="eastAsia"/>
          <w:sz w:val="30"/>
        </w:rPr>
      </w:pPr>
      <w:r w:rsidRPr="001860AB">
        <w:rPr>
          <w:rFonts w:ascii="宋体" w:hAnsi="宋体" w:hint="eastAsia"/>
          <w:sz w:val="30"/>
        </w:rPr>
        <w:t>用户根据原型进行反馈，更新用户需求</w:t>
      </w:r>
    </w:p>
    <w:p w:rsidR="00E07EEA" w:rsidRPr="001860AB" w:rsidRDefault="00E07EEA" w:rsidP="00E07EEA">
      <w:pPr>
        <w:ind w:firstLine="600"/>
        <w:rPr>
          <w:rFonts w:ascii="宋体" w:hAnsi="宋体" w:hint="eastAsia"/>
          <w:sz w:val="30"/>
        </w:rPr>
      </w:pPr>
      <w:r w:rsidRPr="001860AB">
        <w:rPr>
          <w:rFonts w:ascii="宋体" w:hAnsi="宋体" w:hint="eastAsia"/>
          <w:sz w:val="30"/>
        </w:rPr>
        <w:t>2013.12.4-2013.12.17</w:t>
      </w:r>
    </w:p>
    <w:p w:rsidR="00E07EEA" w:rsidRPr="001860AB" w:rsidRDefault="00E07EEA" w:rsidP="00E07EEA">
      <w:pPr>
        <w:numPr>
          <w:ilvl w:val="0"/>
          <w:numId w:val="46"/>
        </w:numPr>
        <w:rPr>
          <w:rFonts w:ascii="宋体" w:hAnsi="宋体" w:hint="eastAsia"/>
          <w:sz w:val="30"/>
        </w:rPr>
      </w:pPr>
      <w:r w:rsidRPr="001860AB">
        <w:rPr>
          <w:rFonts w:ascii="宋体" w:hAnsi="宋体" w:hint="eastAsia"/>
          <w:sz w:val="30"/>
        </w:rPr>
        <w:lastRenderedPageBreak/>
        <w:t>维护并更新文档</w:t>
      </w:r>
    </w:p>
    <w:p w:rsidR="00E07EEA" w:rsidRPr="001860AB" w:rsidRDefault="00E07EEA" w:rsidP="00E07EEA">
      <w:pPr>
        <w:numPr>
          <w:ilvl w:val="0"/>
          <w:numId w:val="46"/>
        </w:numPr>
        <w:rPr>
          <w:rFonts w:ascii="宋体" w:hAnsi="宋体" w:hint="eastAsia"/>
          <w:sz w:val="30"/>
        </w:rPr>
      </w:pPr>
      <w:r w:rsidRPr="001860AB">
        <w:rPr>
          <w:rFonts w:ascii="宋体" w:hAnsi="宋体" w:hint="eastAsia"/>
          <w:sz w:val="30"/>
        </w:rPr>
        <w:t>根据用户需求，对系统原型进行完善</w:t>
      </w:r>
    </w:p>
    <w:p w:rsidR="00E07EEA" w:rsidRPr="001860AB" w:rsidRDefault="00E07EEA" w:rsidP="00E07EEA">
      <w:pPr>
        <w:numPr>
          <w:ilvl w:val="0"/>
          <w:numId w:val="46"/>
        </w:numPr>
        <w:rPr>
          <w:rFonts w:ascii="宋体" w:hAnsi="宋体" w:hint="eastAsia"/>
          <w:sz w:val="30"/>
        </w:rPr>
      </w:pPr>
      <w:r w:rsidRPr="001860AB">
        <w:rPr>
          <w:rFonts w:ascii="宋体" w:hAnsi="宋体" w:hint="eastAsia"/>
          <w:sz w:val="30"/>
        </w:rPr>
        <w:t>进行系统测试，更新测试报告</w:t>
      </w:r>
    </w:p>
    <w:p w:rsidR="00E07EEA" w:rsidRPr="001860AB" w:rsidRDefault="00E07EEA" w:rsidP="00E07EEA">
      <w:pPr>
        <w:ind w:firstLine="600"/>
        <w:rPr>
          <w:rFonts w:ascii="宋体" w:hAnsi="宋体" w:hint="eastAsia"/>
          <w:sz w:val="30"/>
        </w:rPr>
      </w:pPr>
      <w:r w:rsidRPr="001860AB">
        <w:rPr>
          <w:rFonts w:ascii="宋体" w:hAnsi="宋体" w:hint="eastAsia"/>
          <w:sz w:val="30"/>
        </w:rPr>
        <w:t>2013.12.17-2014.1.3</w:t>
      </w:r>
    </w:p>
    <w:p w:rsidR="00E07EEA" w:rsidRPr="001860AB" w:rsidRDefault="00E07EEA" w:rsidP="00E07EEA">
      <w:pPr>
        <w:numPr>
          <w:ilvl w:val="0"/>
          <w:numId w:val="47"/>
        </w:numPr>
        <w:rPr>
          <w:rFonts w:ascii="宋体" w:hAnsi="宋体" w:hint="eastAsia"/>
          <w:sz w:val="30"/>
        </w:rPr>
      </w:pPr>
      <w:r w:rsidRPr="001860AB">
        <w:rPr>
          <w:rFonts w:ascii="宋体" w:hAnsi="宋体" w:hint="eastAsia"/>
          <w:sz w:val="30"/>
        </w:rPr>
        <w:t>维护并更新文档</w:t>
      </w:r>
    </w:p>
    <w:p w:rsidR="00E07EEA" w:rsidRPr="001860AB" w:rsidRDefault="00E07EEA" w:rsidP="00E07EEA">
      <w:pPr>
        <w:numPr>
          <w:ilvl w:val="0"/>
          <w:numId w:val="47"/>
        </w:numPr>
        <w:rPr>
          <w:rFonts w:ascii="宋体" w:hAnsi="宋体" w:hint="eastAsia"/>
          <w:sz w:val="30"/>
        </w:rPr>
      </w:pPr>
      <w:r w:rsidRPr="001860AB">
        <w:rPr>
          <w:rFonts w:ascii="宋体" w:hAnsi="宋体" w:hint="eastAsia"/>
          <w:sz w:val="30"/>
        </w:rPr>
        <w:t>完成系统并测试，对源码打包并完成用户使用说明</w:t>
      </w:r>
    </w:p>
    <w:p w:rsidR="00E07EEA" w:rsidRDefault="00E07EEA" w:rsidP="00E07EEA">
      <w:pPr>
        <w:numPr>
          <w:ilvl w:val="0"/>
          <w:numId w:val="47"/>
        </w:numPr>
        <w:rPr>
          <w:rFonts w:ascii="宋体" w:hAnsi="宋体" w:hint="eastAsia"/>
          <w:sz w:val="30"/>
        </w:rPr>
      </w:pPr>
      <w:r w:rsidRPr="001860AB">
        <w:rPr>
          <w:rFonts w:ascii="宋体" w:hAnsi="宋体" w:hint="eastAsia"/>
          <w:sz w:val="30"/>
        </w:rPr>
        <w:t>完成《项目总结报告》</w:t>
      </w:r>
    </w:p>
    <w:p w:rsidR="00E07EEA" w:rsidRPr="009D3D06" w:rsidRDefault="00E07EEA" w:rsidP="00E07EEA">
      <w:pPr>
        <w:pStyle w:val="-11"/>
        <w:ind w:firstLine="600"/>
        <w:rPr>
          <w:rFonts w:eastAsia="黑体"/>
          <w:color w:val="0070C0"/>
          <w:sz w:val="24"/>
          <w:szCs w:val="24"/>
        </w:rPr>
      </w:pPr>
      <w:r w:rsidRPr="001860AB">
        <w:rPr>
          <w:rFonts w:ascii="宋体" w:hAnsi="宋体" w:hint="eastAsia"/>
          <w:sz w:val="30"/>
        </w:rPr>
        <w:t>通过项目验收</w:t>
      </w:r>
    </w:p>
    <w:p w:rsidR="006D314C" w:rsidRDefault="006D314C" w:rsidP="006D314C">
      <w:pPr>
        <w:ind w:left="709" w:right="-864"/>
        <w:outlineLvl w:val="0"/>
        <w:rPr>
          <w:rFonts w:eastAsia="黑体"/>
          <w:sz w:val="30"/>
        </w:rPr>
      </w:pPr>
      <w:r>
        <w:rPr>
          <w:rFonts w:eastAsia="黑体"/>
          <w:sz w:val="30"/>
        </w:rPr>
        <w:br w:type="page"/>
      </w:r>
    </w:p>
    <w:p w:rsidR="006D314C" w:rsidRDefault="006D314C" w:rsidP="006D314C">
      <w:pPr>
        <w:numPr>
          <w:ilvl w:val="0"/>
          <w:numId w:val="36"/>
        </w:numPr>
        <w:ind w:left="709" w:right="-864" w:hanging="703"/>
        <w:outlineLvl w:val="0"/>
        <w:rPr>
          <w:rFonts w:eastAsia="黑体"/>
          <w:sz w:val="30"/>
        </w:rPr>
      </w:pPr>
      <w:r>
        <w:rPr>
          <w:rFonts w:eastAsia="黑体" w:hint="eastAsia"/>
          <w:sz w:val="30"/>
        </w:rPr>
        <w:lastRenderedPageBreak/>
        <w:t>项目预期</w:t>
      </w:r>
      <w:r w:rsidRPr="007B7B22">
        <w:rPr>
          <w:rFonts w:eastAsia="黑体"/>
          <w:sz w:val="30"/>
        </w:rPr>
        <w:t>成果</w:t>
      </w:r>
    </w:p>
    <w:p w:rsidR="00A8412E" w:rsidRDefault="006D314C" w:rsidP="00A8412E">
      <w:pPr>
        <w:pStyle w:val="-11"/>
        <w:ind w:firstLine="480"/>
        <w:rPr>
          <w:rFonts w:eastAsia="黑体" w:hint="eastAsia"/>
          <w:color w:val="0070C0"/>
          <w:sz w:val="24"/>
          <w:szCs w:val="24"/>
        </w:rPr>
      </w:pPr>
      <w:r w:rsidRPr="009D3D06">
        <w:rPr>
          <w:rFonts w:eastAsia="黑体" w:hint="eastAsia"/>
          <w:color w:val="0070C0"/>
          <w:sz w:val="24"/>
          <w:szCs w:val="24"/>
        </w:rPr>
        <w:t>[</w:t>
      </w:r>
      <w:r>
        <w:rPr>
          <w:rFonts w:eastAsia="黑体" w:hint="eastAsia"/>
          <w:color w:val="0070C0"/>
          <w:sz w:val="24"/>
          <w:szCs w:val="24"/>
        </w:rPr>
        <w:t>列出最终交付的文档、源代码、安装包、论文等</w:t>
      </w:r>
      <w:r w:rsidRPr="009D3D06">
        <w:rPr>
          <w:rFonts w:eastAsia="黑体" w:hint="eastAsia"/>
          <w:color w:val="0070C0"/>
          <w:sz w:val="24"/>
          <w:szCs w:val="24"/>
        </w:rPr>
        <w:t>]</w:t>
      </w:r>
    </w:p>
    <w:p w:rsidR="00E07EEA" w:rsidRPr="00A8412E" w:rsidRDefault="00E07EEA" w:rsidP="00A8412E">
      <w:pPr>
        <w:pStyle w:val="-11"/>
        <w:ind w:firstLineChars="142" w:firstLine="426"/>
        <w:rPr>
          <w:rFonts w:eastAsia="黑体" w:hint="eastAsia"/>
          <w:color w:val="0070C0"/>
          <w:sz w:val="24"/>
          <w:szCs w:val="24"/>
        </w:rPr>
      </w:pPr>
      <w:r w:rsidRPr="001860AB">
        <w:rPr>
          <w:rFonts w:ascii="宋体" w:hAnsi="宋体" w:hint="eastAsia"/>
          <w:sz w:val="30"/>
        </w:rPr>
        <w:t>本项目最终成果包括以下几部分：文档，源代码，安装包</w:t>
      </w:r>
    </w:p>
    <w:p w:rsidR="00A8412E" w:rsidRDefault="00E07EEA" w:rsidP="00A8412E">
      <w:pPr>
        <w:numPr>
          <w:ilvl w:val="0"/>
          <w:numId w:val="48"/>
        </w:numPr>
        <w:ind w:left="426" w:right="-864" w:hanging="426"/>
        <w:outlineLvl w:val="0"/>
        <w:rPr>
          <w:rFonts w:ascii="宋体" w:hAnsi="宋体" w:hint="eastAsia"/>
          <w:sz w:val="30"/>
        </w:rPr>
      </w:pPr>
      <w:r w:rsidRPr="001860AB">
        <w:rPr>
          <w:rFonts w:ascii="宋体" w:hAnsi="宋体" w:hint="eastAsia"/>
          <w:sz w:val="30"/>
        </w:rPr>
        <w:t>文档</w:t>
      </w:r>
    </w:p>
    <w:p w:rsidR="00A8412E" w:rsidRDefault="00E07EEA" w:rsidP="00A8412E">
      <w:pPr>
        <w:ind w:left="426" w:right="-864"/>
        <w:outlineLvl w:val="0"/>
        <w:rPr>
          <w:rFonts w:ascii="宋体" w:hAnsi="宋体" w:hint="eastAsia"/>
          <w:sz w:val="30"/>
        </w:rPr>
      </w:pPr>
      <w:r w:rsidRPr="00A8412E">
        <w:rPr>
          <w:rFonts w:ascii="宋体" w:hAnsi="宋体" w:hint="eastAsia"/>
          <w:sz w:val="30"/>
        </w:rPr>
        <w:t>本项目最终生成文档包括：</w:t>
      </w:r>
    </w:p>
    <w:p w:rsidR="00A8412E" w:rsidRDefault="00E07EEA" w:rsidP="00A8412E">
      <w:pPr>
        <w:ind w:left="426" w:right="-864"/>
        <w:outlineLvl w:val="0"/>
        <w:rPr>
          <w:rFonts w:ascii="宋体" w:hAnsi="宋体" w:hint="eastAsia"/>
          <w:sz w:val="30"/>
        </w:rPr>
      </w:pPr>
      <w:r w:rsidRPr="001860AB">
        <w:rPr>
          <w:rFonts w:ascii="宋体" w:hAnsi="宋体" w:hint="eastAsia"/>
          <w:sz w:val="30"/>
        </w:rPr>
        <w:t>立项申请书</w:t>
      </w:r>
    </w:p>
    <w:p w:rsidR="00A8412E" w:rsidRDefault="00E07EEA" w:rsidP="00A8412E">
      <w:pPr>
        <w:ind w:left="426" w:right="-864"/>
        <w:outlineLvl w:val="0"/>
        <w:rPr>
          <w:rFonts w:ascii="宋体" w:hAnsi="宋体" w:hint="eastAsia"/>
          <w:sz w:val="30"/>
        </w:rPr>
      </w:pPr>
      <w:r w:rsidRPr="001860AB">
        <w:rPr>
          <w:rFonts w:ascii="宋体" w:hAnsi="宋体" w:hint="eastAsia"/>
          <w:sz w:val="30"/>
        </w:rPr>
        <w:t>软件开发计划书</w:t>
      </w:r>
    </w:p>
    <w:p w:rsidR="00A8412E" w:rsidRDefault="00E07EEA" w:rsidP="00A8412E">
      <w:pPr>
        <w:ind w:left="426" w:right="-864"/>
        <w:outlineLvl w:val="0"/>
        <w:rPr>
          <w:rFonts w:ascii="宋体" w:hAnsi="宋体" w:hint="eastAsia"/>
          <w:sz w:val="30"/>
        </w:rPr>
      </w:pPr>
      <w:r w:rsidRPr="001860AB">
        <w:rPr>
          <w:rFonts w:ascii="宋体" w:hAnsi="宋体" w:hint="eastAsia"/>
          <w:sz w:val="30"/>
        </w:rPr>
        <w:t>迭代计划，每个迭代有一个计划</w:t>
      </w:r>
    </w:p>
    <w:p w:rsidR="00A8412E" w:rsidRDefault="00E07EEA" w:rsidP="00A8412E">
      <w:pPr>
        <w:ind w:left="426" w:right="-864"/>
        <w:outlineLvl w:val="0"/>
        <w:rPr>
          <w:rFonts w:ascii="宋体" w:hAnsi="宋体" w:hint="eastAsia"/>
          <w:sz w:val="30"/>
        </w:rPr>
      </w:pPr>
      <w:r w:rsidRPr="001860AB">
        <w:rPr>
          <w:rFonts w:ascii="宋体" w:hAnsi="宋体" w:hint="eastAsia"/>
          <w:sz w:val="30"/>
        </w:rPr>
        <w:t>迭代评估报告，每个迭代有一份报告</w:t>
      </w:r>
    </w:p>
    <w:p w:rsidR="00A8412E" w:rsidRDefault="00E07EEA" w:rsidP="00A8412E">
      <w:pPr>
        <w:ind w:left="426" w:right="-864"/>
        <w:outlineLvl w:val="0"/>
        <w:rPr>
          <w:rFonts w:ascii="宋体" w:hAnsi="宋体" w:hint="eastAsia"/>
          <w:sz w:val="30"/>
        </w:rPr>
      </w:pPr>
      <w:r w:rsidRPr="001860AB">
        <w:rPr>
          <w:rFonts w:ascii="宋体" w:hAnsi="宋体" w:hint="eastAsia"/>
          <w:sz w:val="30"/>
        </w:rPr>
        <w:t>软件需求规约文档</w:t>
      </w:r>
    </w:p>
    <w:p w:rsidR="00A8412E" w:rsidRDefault="00E07EEA" w:rsidP="00A8412E">
      <w:pPr>
        <w:ind w:left="426" w:right="-864"/>
        <w:outlineLvl w:val="0"/>
        <w:rPr>
          <w:rFonts w:ascii="宋体" w:hAnsi="宋体" w:hint="eastAsia"/>
          <w:sz w:val="30"/>
        </w:rPr>
      </w:pPr>
      <w:r w:rsidRPr="001860AB">
        <w:rPr>
          <w:rFonts w:ascii="宋体" w:hAnsi="宋体" w:hint="eastAsia"/>
          <w:sz w:val="30"/>
        </w:rPr>
        <w:t>软件架构文档</w:t>
      </w:r>
    </w:p>
    <w:p w:rsidR="00A8412E" w:rsidRDefault="00E07EEA" w:rsidP="00A8412E">
      <w:pPr>
        <w:ind w:left="426" w:right="-864"/>
        <w:outlineLvl w:val="0"/>
        <w:rPr>
          <w:rFonts w:ascii="宋体" w:hAnsi="宋体" w:hint="eastAsia"/>
          <w:sz w:val="30"/>
        </w:rPr>
      </w:pPr>
      <w:r w:rsidRPr="001860AB">
        <w:rPr>
          <w:rFonts w:ascii="宋体" w:hAnsi="宋体" w:hint="eastAsia"/>
          <w:sz w:val="30"/>
        </w:rPr>
        <w:t>软件测试计划</w:t>
      </w:r>
    </w:p>
    <w:p w:rsidR="00A8412E" w:rsidRDefault="00E07EEA" w:rsidP="00A8412E">
      <w:pPr>
        <w:ind w:left="426" w:right="-864"/>
        <w:outlineLvl w:val="0"/>
        <w:rPr>
          <w:rFonts w:ascii="宋体" w:hAnsi="宋体" w:hint="eastAsia"/>
          <w:sz w:val="30"/>
        </w:rPr>
      </w:pPr>
      <w:r w:rsidRPr="001860AB">
        <w:rPr>
          <w:rFonts w:ascii="宋体" w:hAnsi="宋体" w:hint="eastAsia"/>
          <w:sz w:val="30"/>
        </w:rPr>
        <w:t>项目总结报告</w:t>
      </w:r>
    </w:p>
    <w:p w:rsidR="00A8412E" w:rsidRDefault="00E07EEA" w:rsidP="00A8412E">
      <w:pPr>
        <w:ind w:left="426" w:right="-864"/>
        <w:outlineLvl w:val="0"/>
        <w:rPr>
          <w:rFonts w:ascii="宋体" w:hAnsi="宋体" w:hint="eastAsia"/>
          <w:sz w:val="30"/>
        </w:rPr>
      </w:pPr>
      <w:r w:rsidRPr="001860AB">
        <w:rPr>
          <w:rFonts w:ascii="宋体" w:hAnsi="宋体" w:hint="eastAsia"/>
          <w:sz w:val="30"/>
        </w:rPr>
        <w:t>用户使用说明书</w:t>
      </w:r>
    </w:p>
    <w:p w:rsidR="00A8412E" w:rsidRDefault="00E07EEA" w:rsidP="00A8412E">
      <w:pPr>
        <w:ind w:left="426" w:right="-864"/>
        <w:outlineLvl w:val="0"/>
        <w:rPr>
          <w:rFonts w:ascii="宋体" w:hAnsi="宋体" w:hint="eastAsia"/>
          <w:sz w:val="30"/>
        </w:rPr>
      </w:pPr>
      <w:r w:rsidRPr="001860AB">
        <w:rPr>
          <w:rFonts w:ascii="宋体" w:hAnsi="宋体" w:hint="eastAsia"/>
          <w:sz w:val="30"/>
        </w:rPr>
        <w:t>风险清单</w:t>
      </w:r>
    </w:p>
    <w:p w:rsidR="00E07EEA" w:rsidRPr="001860AB" w:rsidRDefault="00E07EEA" w:rsidP="00A8412E">
      <w:pPr>
        <w:ind w:left="426" w:right="-864"/>
        <w:outlineLvl w:val="0"/>
        <w:rPr>
          <w:rFonts w:ascii="宋体" w:hAnsi="宋体" w:hint="eastAsia"/>
          <w:sz w:val="30"/>
        </w:rPr>
      </w:pPr>
      <w:r w:rsidRPr="001860AB">
        <w:rPr>
          <w:rFonts w:ascii="宋体" w:hAnsi="宋体" w:hint="eastAsia"/>
          <w:sz w:val="30"/>
        </w:rPr>
        <w:t>术语表</w:t>
      </w:r>
    </w:p>
    <w:p w:rsidR="00A8412E" w:rsidRDefault="00E07EEA" w:rsidP="00A8412E">
      <w:pPr>
        <w:numPr>
          <w:ilvl w:val="0"/>
          <w:numId w:val="48"/>
        </w:numPr>
        <w:ind w:left="426" w:right="-864" w:hanging="426"/>
        <w:outlineLvl w:val="0"/>
        <w:rPr>
          <w:rFonts w:ascii="宋体" w:hAnsi="宋体" w:hint="eastAsia"/>
          <w:sz w:val="30"/>
        </w:rPr>
      </w:pPr>
      <w:bookmarkStart w:id="125" w:name="_GoBack"/>
      <w:bookmarkEnd w:id="125"/>
      <w:r w:rsidRPr="001860AB">
        <w:rPr>
          <w:rFonts w:ascii="宋体" w:hAnsi="宋体" w:hint="eastAsia"/>
          <w:sz w:val="30"/>
        </w:rPr>
        <w:t>源代码</w:t>
      </w:r>
    </w:p>
    <w:p w:rsidR="00E07EEA" w:rsidRPr="00A8412E" w:rsidRDefault="00E07EEA" w:rsidP="00A8412E">
      <w:pPr>
        <w:ind w:right="-864" w:firstLineChars="142" w:firstLine="426"/>
        <w:outlineLvl w:val="0"/>
        <w:rPr>
          <w:rFonts w:ascii="宋体" w:hAnsi="宋体" w:hint="eastAsia"/>
          <w:sz w:val="30"/>
        </w:rPr>
      </w:pPr>
      <w:r w:rsidRPr="00A8412E">
        <w:rPr>
          <w:rFonts w:ascii="宋体" w:hAnsi="宋体" w:hint="eastAsia"/>
          <w:sz w:val="30"/>
        </w:rPr>
        <w:t>本项目的源码包括C++代码（算法模块和场景模块）和Python代码（调用C++代码所写的模块，进行场景配置，脚本扩展）</w:t>
      </w:r>
    </w:p>
    <w:p w:rsidR="00A8412E" w:rsidRDefault="00E07EEA" w:rsidP="00A8412E">
      <w:pPr>
        <w:numPr>
          <w:ilvl w:val="0"/>
          <w:numId w:val="48"/>
        </w:numPr>
        <w:ind w:left="426" w:right="-864" w:hanging="426"/>
        <w:outlineLvl w:val="0"/>
        <w:rPr>
          <w:rFonts w:ascii="宋体" w:hAnsi="宋体" w:hint="eastAsia"/>
          <w:sz w:val="30"/>
        </w:rPr>
      </w:pPr>
      <w:r w:rsidRPr="001860AB">
        <w:rPr>
          <w:rFonts w:ascii="宋体" w:hAnsi="宋体" w:hint="eastAsia"/>
          <w:sz w:val="30"/>
        </w:rPr>
        <w:t>安装包</w:t>
      </w:r>
    </w:p>
    <w:p w:rsidR="00E07EEA" w:rsidRPr="00A8412E" w:rsidRDefault="00E07EEA" w:rsidP="00A8412E">
      <w:pPr>
        <w:ind w:right="-864" w:firstLineChars="142" w:firstLine="426"/>
        <w:outlineLvl w:val="0"/>
        <w:rPr>
          <w:rFonts w:ascii="宋体" w:hAnsi="宋体"/>
          <w:sz w:val="30"/>
        </w:rPr>
      </w:pPr>
      <w:r w:rsidRPr="00A8412E">
        <w:rPr>
          <w:rFonts w:ascii="宋体" w:hAnsi="宋体" w:hint="eastAsia"/>
          <w:sz w:val="30"/>
        </w:rPr>
        <w:t>所有代码将打包以</w:t>
      </w:r>
      <w:proofErr w:type="gramStart"/>
      <w:r w:rsidRPr="00A8412E">
        <w:rPr>
          <w:rFonts w:ascii="宋体" w:hAnsi="宋体" w:hint="eastAsia"/>
          <w:sz w:val="30"/>
        </w:rPr>
        <w:t>供部署</w:t>
      </w:r>
      <w:proofErr w:type="gramEnd"/>
      <w:r w:rsidRPr="00A8412E">
        <w:rPr>
          <w:rFonts w:ascii="宋体" w:hAnsi="宋体" w:hint="eastAsia"/>
          <w:sz w:val="30"/>
        </w:rPr>
        <w:t>时调用</w:t>
      </w:r>
    </w:p>
    <w:p w:rsidR="006D314C" w:rsidRDefault="006D314C" w:rsidP="006D314C">
      <w:pPr>
        <w:ind w:left="709" w:right="-864"/>
        <w:outlineLvl w:val="0"/>
        <w:rPr>
          <w:rFonts w:eastAsia="黑体"/>
          <w:sz w:val="30"/>
        </w:rPr>
      </w:pPr>
      <w:r>
        <w:rPr>
          <w:rFonts w:eastAsia="黑体"/>
          <w:sz w:val="30"/>
        </w:rPr>
        <w:br w:type="page"/>
      </w:r>
    </w:p>
    <w:p w:rsidR="00E07EEA" w:rsidRDefault="006D314C" w:rsidP="00E07EEA">
      <w:pPr>
        <w:numPr>
          <w:ilvl w:val="0"/>
          <w:numId w:val="36"/>
        </w:numPr>
        <w:ind w:left="709" w:right="-864" w:hanging="703"/>
        <w:outlineLvl w:val="0"/>
        <w:rPr>
          <w:rFonts w:eastAsia="黑体" w:hint="eastAsia"/>
          <w:sz w:val="30"/>
        </w:rPr>
      </w:pPr>
      <w:r>
        <w:rPr>
          <w:rFonts w:eastAsia="黑体" w:hint="eastAsia"/>
          <w:sz w:val="30"/>
        </w:rPr>
        <w:lastRenderedPageBreak/>
        <w:t>项目</w:t>
      </w:r>
      <w:r w:rsidRPr="007B7B22">
        <w:rPr>
          <w:rFonts w:eastAsia="黑体"/>
          <w:sz w:val="30"/>
        </w:rPr>
        <w:t>社会经济效益</w:t>
      </w:r>
    </w:p>
    <w:p w:rsidR="00E07EEA" w:rsidRPr="00350081" w:rsidRDefault="00E07EEA" w:rsidP="00E07EEA">
      <w:pPr>
        <w:numPr>
          <w:ilvl w:val="0"/>
          <w:numId w:val="49"/>
        </w:numPr>
        <w:ind w:right="-864"/>
        <w:outlineLvl w:val="0"/>
        <w:rPr>
          <w:rFonts w:ascii="宋体" w:hAnsi="宋体" w:hint="eastAsia"/>
          <w:sz w:val="30"/>
        </w:rPr>
      </w:pPr>
      <w:r w:rsidRPr="00350081">
        <w:rPr>
          <w:rFonts w:ascii="宋体" w:hAnsi="宋体" w:hint="eastAsia"/>
          <w:sz w:val="30"/>
        </w:rPr>
        <w:t>社会效益</w:t>
      </w:r>
    </w:p>
    <w:p w:rsidR="00E07EEA" w:rsidRPr="00350081" w:rsidRDefault="00E07EEA" w:rsidP="00E07EEA">
      <w:pPr>
        <w:ind w:rightChars="-411" w:right="-863" w:firstLine="425"/>
        <w:outlineLvl w:val="0"/>
        <w:rPr>
          <w:rFonts w:ascii="宋体" w:hAnsi="宋体" w:hint="eastAsia"/>
          <w:sz w:val="30"/>
        </w:rPr>
      </w:pPr>
      <w:r w:rsidRPr="00350081">
        <w:rPr>
          <w:rFonts w:ascii="宋体" w:hAnsi="宋体" w:hint="eastAsia"/>
          <w:sz w:val="30"/>
        </w:rPr>
        <w:t>本项目的产品主要针对用户为大学实验室和企业实验室。本项目的产品主要用于实现流体力学框架的代码复用、算法管理、场景配置和脚本扩展，针对以前在计算机流体研究领域每当有新的算法需要场景实现时，没有现成的模块直接调用，有大量重复代码，浪费时间进行模拟场景配置。使用我们的产品可以使得实验室的算法和场景模块化，从而达到提高效率的作用。不同实验室之间可以遵循共通的接口，自由的互相交换代码和场景模块，只需通过修改脚本配置文件，能大大促进流体领域的科研交流。</w:t>
      </w:r>
    </w:p>
    <w:p w:rsidR="00E07EEA" w:rsidRPr="00350081" w:rsidRDefault="00E07EEA" w:rsidP="00E07EEA">
      <w:pPr>
        <w:numPr>
          <w:ilvl w:val="0"/>
          <w:numId w:val="49"/>
        </w:numPr>
        <w:ind w:right="-864"/>
        <w:outlineLvl w:val="0"/>
        <w:rPr>
          <w:rFonts w:ascii="宋体" w:hAnsi="宋体" w:hint="eastAsia"/>
          <w:sz w:val="30"/>
        </w:rPr>
      </w:pPr>
      <w:r w:rsidRPr="00350081">
        <w:rPr>
          <w:rFonts w:ascii="宋体" w:hAnsi="宋体" w:hint="eastAsia"/>
          <w:sz w:val="30"/>
        </w:rPr>
        <w:t>经济效益</w:t>
      </w:r>
    </w:p>
    <w:p w:rsidR="00E07EEA" w:rsidRPr="00E07EEA" w:rsidRDefault="00E07EEA" w:rsidP="00E07EEA">
      <w:pPr>
        <w:ind w:firstLine="425"/>
        <w:rPr>
          <w:rFonts w:ascii="宋体" w:hAnsi="宋体"/>
          <w:sz w:val="30"/>
        </w:rPr>
      </w:pPr>
      <w:r w:rsidRPr="00350081">
        <w:rPr>
          <w:rFonts w:ascii="宋体" w:hAnsi="宋体" w:hint="eastAsia"/>
          <w:sz w:val="30"/>
        </w:rPr>
        <w:t>由于本产品致力于把已有的算法与场景模块化，通过配置文件来灵活的组合调用，因此可以大大减少科研人员的开发时间和成本，提高科研效率。目前国内尚无同类产品，因此在不论是开源还是进行市场推广都有十分良好的前景。</w:t>
      </w:r>
    </w:p>
    <w:p w:rsidR="006D314C" w:rsidRDefault="006D314C">
      <w:r>
        <w:br w:type="page"/>
      </w: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5"/>
      </w:tblGrid>
      <w:tr w:rsidR="006D314C" w:rsidRPr="009679D0">
        <w:tc>
          <w:tcPr>
            <w:tcW w:w="8505" w:type="dxa"/>
            <w:tcBorders>
              <w:top w:val="single" w:sz="4" w:space="0" w:color="auto"/>
              <w:left w:val="single" w:sz="4" w:space="0" w:color="auto"/>
              <w:bottom w:val="single" w:sz="4" w:space="0" w:color="auto"/>
              <w:right w:val="single" w:sz="4" w:space="0" w:color="auto"/>
            </w:tcBorders>
          </w:tcPr>
          <w:p w:rsidR="006D314C" w:rsidRPr="007B7B22" w:rsidRDefault="006D314C" w:rsidP="006D314C">
            <w:pPr>
              <w:snapToGrid w:val="0"/>
              <w:spacing w:before="120" w:line="300" w:lineRule="auto"/>
              <w:outlineLvl w:val="0"/>
              <w:rPr>
                <w:rFonts w:eastAsia="黑体"/>
                <w:sz w:val="24"/>
                <w:szCs w:val="24"/>
              </w:rPr>
            </w:pPr>
            <w:r>
              <w:rPr>
                <w:rFonts w:eastAsia="黑体" w:hint="eastAsia"/>
                <w:sz w:val="24"/>
                <w:szCs w:val="24"/>
              </w:rPr>
              <w:lastRenderedPageBreak/>
              <w:t>导师</w:t>
            </w:r>
            <w:r w:rsidRPr="007B7B22">
              <w:rPr>
                <w:rFonts w:eastAsia="黑体"/>
                <w:sz w:val="24"/>
                <w:szCs w:val="24"/>
              </w:rPr>
              <w:t>意见</w:t>
            </w:r>
          </w:p>
          <w:p w:rsidR="006D314C" w:rsidRPr="007B7B22" w:rsidRDefault="006D314C" w:rsidP="006D314C">
            <w:pPr>
              <w:snapToGrid w:val="0"/>
              <w:spacing w:before="120" w:line="300" w:lineRule="auto"/>
              <w:outlineLvl w:val="0"/>
              <w:rPr>
                <w:rFonts w:eastAsia="黑体"/>
                <w:sz w:val="24"/>
                <w:szCs w:val="24"/>
              </w:rPr>
            </w:pPr>
            <w:r w:rsidRPr="007B7B22">
              <w:rPr>
                <w:rFonts w:eastAsia="黑体" w:hint="eastAsia"/>
                <w:sz w:val="24"/>
                <w:szCs w:val="24"/>
              </w:rPr>
              <w:t xml:space="preserve">    </w:t>
            </w:r>
          </w:p>
          <w:p w:rsidR="006D314C" w:rsidRPr="007B7B22" w:rsidRDefault="006D314C" w:rsidP="006D314C">
            <w:pPr>
              <w:snapToGrid w:val="0"/>
              <w:spacing w:before="120" w:line="300" w:lineRule="auto"/>
              <w:outlineLvl w:val="0"/>
              <w:rPr>
                <w:rFonts w:eastAsia="黑体"/>
                <w:sz w:val="24"/>
                <w:szCs w:val="24"/>
              </w:rPr>
            </w:pPr>
          </w:p>
          <w:p w:rsidR="006D314C" w:rsidRPr="007B7B22" w:rsidRDefault="006D314C" w:rsidP="006D314C">
            <w:pPr>
              <w:snapToGrid w:val="0"/>
              <w:spacing w:before="120" w:line="300" w:lineRule="auto"/>
              <w:outlineLvl w:val="0"/>
              <w:rPr>
                <w:rFonts w:eastAsia="黑体"/>
                <w:sz w:val="24"/>
                <w:szCs w:val="24"/>
              </w:rPr>
            </w:pPr>
            <w:r w:rsidRPr="007B7B22">
              <w:rPr>
                <w:rFonts w:eastAsia="黑体"/>
                <w:sz w:val="24"/>
                <w:szCs w:val="24"/>
              </w:rPr>
              <w:t xml:space="preserve">                                    </w:t>
            </w:r>
            <w:r>
              <w:rPr>
                <w:rFonts w:eastAsia="黑体" w:hint="eastAsia"/>
                <w:sz w:val="24"/>
                <w:szCs w:val="24"/>
              </w:rPr>
              <w:t xml:space="preserve"> </w:t>
            </w:r>
            <w:r w:rsidRPr="007B7B22">
              <w:rPr>
                <w:rFonts w:eastAsia="黑体"/>
                <w:sz w:val="24"/>
                <w:szCs w:val="24"/>
              </w:rPr>
              <w:t>签章：</w:t>
            </w:r>
          </w:p>
          <w:p w:rsidR="006D314C" w:rsidRPr="007B7B22" w:rsidRDefault="006D314C" w:rsidP="006D314C">
            <w:pPr>
              <w:wordWrap w:val="0"/>
              <w:snapToGrid w:val="0"/>
              <w:spacing w:before="120" w:line="300" w:lineRule="auto"/>
              <w:jc w:val="right"/>
              <w:outlineLvl w:val="0"/>
              <w:rPr>
                <w:rFonts w:eastAsia="黑体"/>
                <w:sz w:val="24"/>
                <w:szCs w:val="24"/>
              </w:rPr>
            </w:pPr>
            <w:r w:rsidRPr="007B7B22">
              <w:rPr>
                <w:rFonts w:eastAsia="黑体"/>
                <w:sz w:val="24"/>
                <w:szCs w:val="24"/>
              </w:rPr>
              <w:t xml:space="preserve">                                      </w:t>
            </w:r>
            <w:r w:rsidRPr="007B7B22">
              <w:rPr>
                <w:rFonts w:eastAsia="黑体"/>
                <w:sz w:val="24"/>
                <w:szCs w:val="24"/>
              </w:rPr>
              <w:t>年</w:t>
            </w:r>
            <w:r>
              <w:rPr>
                <w:rFonts w:eastAsia="黑体" w:hint="eastAsia"/>
                <w:sz w:val="24"/>
                <w:szCs w:val="24"/>
              </w:rPr>
              <w:t xml:space="preserve">   </w:t>
            </w:r>
            <w:r w:rsidRPr="007B7B22">
              <w:rPr>
                <w:rFonts w:eastAsia="黑体"/>
                <w:sz w:val="24"/>
                <w:szCs w:val="24"/>
              </w:rPr>
              <w:t xml:space="preserve"> </w:t>
            </w:r>
            <w:r w:rsidRPr="007B7B22">
              <w:rPr>
                <w:rFonts w:eastAsia="黑体"/>
                <w:sz w:val="24"/>
                <w:szCs w:val="24"/>
              </w:rPr>
              <w:t>月</w:t>
            </w:r>
            <w:r>
              <w:rPr>
                <w:rFonts w:eastAsia="黑体" w:hint="eastAsia"/>
                <w:sz w:val="24"/>
                <w:szCs w:val="24"/>
              </w:rPr>
              <w:t xml:space="preserve">  </w:t>
            </w:r>
            <w:r w:rsidRPr="007B7B22">
              <w:rPr>
                <w:rFonts w:eastAsia="黑体"/>
                <w:sz w:val="24"/>
                <w:szCs w:val="24"/>
              </w:rPr>
              <w:t xml:space="preserve"> </w:t>
            </w:r>
            <w:r w:rsidRPr="007B7B22">
              <w:rPr>
                <w:rFonts w:eastAsia="黑体"/>
                <w:sz w:val="24"/>
                <w:szCs w:val="24"/>
              </w:rPr>
              <w:t>日</w:t>
            </w:r>
          </w:p>
        </w:tc>
      </w:tr>
      <w:tr w:rsidR="006D314C" w:rsidRPr="009679D0">
        <w:tc>
          <w:tcPr>
            <w:tcW w:w="8505" w:type="dxa"/>
            <w:tcBorders>
              <w:top w:val="single" w:sz="4" w:space="0" w:color="auto"/>
              <w:left w:val="single" w:sz="4" w:space="0" w:color="auto"/>
              <w:bottom w:val="single" w:sz="4" w:space="0" w:color="auto"/>
              <w:right w:val="single" w:sz="4" w:space="0" w:color="auto"/>
            </w:tcBorders>
          </w:tcPr>
          <w:p w:rsidR="006D314C" w:rsidRPr="007B7B22" w:rsidRDefault="006D314C" w:rsidP="006D314C">
            <w:pPr>
              <w:snapToGrid w:val="0"/>
              <w:spacing w:before="120" w:line="300" w:lineRule="auto"/>
              <w:outlineLvl w:val="0"/>
              <w:rPr>
                <w:rFonts w:eastAsia="黑体"/>
                <w:sz w:val="24"/>
                <w:szCs w:val="24"/>
              </w:rPr>
            </w:pPr>
            <w:r>
              <w:rPr>
                <w:rFonts w:eastAsia="黑体" w:hint="eastAsia"/>
                <w:sz w:val="24"/>
                <w:szCs w:val="24"/>
              </w:rPr>
              <w:t>授课教师意见</w:t>
            </w:r>
            <w:r w:rsidRPr="007B7B22">
              <w:rPr>
                <w:rFonts w:eastAsia="黑体"/>
                <w:sz w:val="24"/>
                <w:szCs w:val="24"/>
              </w:rPr>
              <w:t>：</w:t>
            </w:r>
          </w:p>
          <w:p w:rsidR="006D314C" w:rsidRPr="007B7B22" w:rsidRDefault="006D314C" w:rsidP="006D314C">
            <w:pPr>
              <w:snapToGrid w:val="0"/>
              <w:spacing w:before="120" w:line="300" w:lineRule="auto"/>
              <w:outlineLvl w:val="0"/>
              <w:rPr>
                <w:rFonts w:eastAsia="黑体"/>
                <w:sz w:val="24"/>
                <w:szCs w:val="24"/>
              </w:rPr>
            </w:pPr>
          </w:p>
          <w:p w:rsidR="006D314C" w:rsidRPr="007B7B22" w:rsidRDefault="006D314C" w:rsidP="006D314C">
            <w:pPr>
              <w:snapToGrid w:val="0"/>
              <w:spacing w:before="120" w:line="300" w:lineRule="auto"/>
              <w:outlineLvl w:val="0"/>
              <w:rPr>
                <w:rFonts w:eastAsia="黑体"/>
                <w:sz w:val="24"/>
                <w:szCs w:val="24"/>
              </w:rPr>
            </w:pPr>
          </w:p>
          <w:p w:rsidR="006D314C" w:rsidRPr="007B7B22" w:rsidRDefault="006D314C" w:rsidP="006D314C">
            <w:pPr>
              <w:snapToGrid w:val="0"/>
              <w:spacing w:before="120" w:line="300" w:lineRule="auto"/>
              <w:outlineLvl w:val="0"/>
              <w:rPr>
                <w:rFonts w:eastAsia="黑体"/>
                <w:sz w:val="24"/>
                <w:szCs w:val="24"/>
              </w:rPr>
            </w:pPr>
          </w:p>
          <w:p w:rsidR="006D314C" w:rsidRPr="007B7B22" w:rsidRDefault="006D314C" w:rsidP="006D314C">
            <w:pPr>
              <w:snapToGrid w:val="0"/>
              <w:spacing w:before="120" w:line="300" w:lineRule="auto"/>
              <w:outlineLvl w:val="0"/>
              <w:rPr>
                <w:rFonts w:eastAsia="黑体"/>
                <w:sz w:val="24"/>
                <w:szCs w:val="24"/>
              </w:rPr>
            </w:pPr>
            <w:r w:rsidRPr="007B7B22">
              <w:rPr>
                <w:rFonts w:eastAsia="黑体"/>
                <w:sz w:val="24"/>
                <w:szCs w:val="24"/>
              </w:rPr>
              <w:t xml:space="preserve">                                       </w:t>
            </w:r>
            <w:r w:rsidRPr="007B7B22">
              <w:rPr>
                <w:rFonts w:eastAsia="黑体"/>
                <w:sz w:val="24"/>
                <w:szCs w:val="24"/>
              </w:rPr>
              <w:t>签章：</w:t>
            </w:r>
          </w:p>
          <w:p w:rsidR="006D314C" w:rsidRPr="007B7B22" w:rsidRDefault="006D314C" w:rsidP="006D314C">
            <w:pPr>
              <w:wordWrap w:val="0"/>
              <w:snapToGrid w:val="0"/>
              <w:spacing w:before="120" w:line="300" w:lineRule="auto"/>
              <w:jc w:val="right"/>
              <w:outlineLvl w:val="0"/>
              <w:rPr>
                <w:rFonts w:eastAsia="黑体"/>
                <w:sz w:val="24"/>
                <w:szCs w:val="24"/>
              </w:rPr>
            </w:pPr>
            <w:r w:rsidRPr="007B7B22">
              <w:rPr>
                <w:rFonts w:eastAsia="黑体"/>
                <w:sz w:val="24"/>
                <w:szCs w:val="24"/>
              </w:rPr>
              <w:t xml:space="preserve">                                      </w:t>
            </w:r>
            <w:r w:rsidRPr="007B7B22">
              <w:rPr>
                <w:rFonts w:eastAsia="黑体"/>
                <w:sz w:val="24"/>
                <w:szCs w:val="24"/>
              </w:rPr>
              <w:t>年</w:t>
            </w:r>
            <w:r>
              <w:rPr>
                <w:rFonts w:eastAsia="黑体" w:hint="eastAsia"/>
                <w:sz w:val="24"/>
                <w:szCs w:val="24"/>
              </w:rPr>
              <w:t xml:space="preserve">  </w:t>
            </w:r>
            <w:r w:rsidRPr="007B7B22">
              <w:rPr>
                <w:rFonts w:eastAsia="黑体"/>
                <w:sz w:val="24"/>
                <w:szCs w:val="24"/>
              </w:rPr>
              <w:t xml:space="preserve"> </w:t>
            </w:r>
            <w:r w:rsidRPr="007B7B22">
              <w:rPr>
                <w:rFonts w:eastAsia="黑体"/>
                <w:sz w:val="24"/>
                <w:szCs w:val="24"/>
              </w:rPr>
              <w:t>月</w:t>
            </w:r>
            <w:r>
              <w:rPr>
                <w:rFonts w:eastAsia="黑体" w:hint="eastAsia"/>
                <w:sz w:val="24"/>
                <w:szCs w:val="24"/>
              </w:rPr>
              <w:t xml:space="preserve">  </w:t>
            </w:r>
            <w:r w:rsidRPr="007B7B22">
              <w:rPr>
                <w:rFonts w:eastAsia="黑体"/>
                <w:sz w:val="24"/>
                <w:szCs w:val="24"/>
              </w:rPr>
              <w:t xml:space="preserve"> </w:t>
            </w:r>
            <w:r w:rsidRPr="007B7B22">
              <w:rPr>
                <w:rFonts w:eastAsia="黑体"/>
                <w:sz w:val="24"/>
                <w:szCs w:val="24"/>
              </w:rPr>
              <w:t>日</w:t>
            </w:r>
          </w:p>
        </w:tc>
      </w:tr>
    </w:tbl>
    <w:p w:rsidR="006D314C" w:rsidRPr="009679D0" w:rsidRDefault="006D314C" w:rsidP="006D314C">
      <w:pPr>
        <w:tabs>
          <w:tab w:val="left" w:pos="1800"/>
        </w:tabs>
        <w:ind w:left="-540"/>
        <w:jc w:val="center"/>
        <w:rPr>
          <w:color w:val="000000"/>
        </w:rPr>
      </w:pPr>
    </w:p>
    <w:sectPr w:rsidR="006D314C" w:rsidRPr="009679D0" w:rsidSect="006D314C">
      <w:footerReference w:type="even" r:id="rId9"/>
      <w:footerReference w:type="default" r:id="rId10"/>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40C9" w:rsidRDefault="006140C9">
      <w:r>
        <w:separator/>
      </w:r>
    </w:p>
  </w:endnote>
  <w:endnote w:type="continuationSeparator" w:id="0">
    <w:p w:rsidR="006140C9" w:rsidRDefault="006140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314C" w:rsidRDefault="006D314C" w:rsidP="006D314C">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rsidR="006D314C" w:rsidRDefault="006D314C">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314C" w:rsidRDefault="006D314C" w:rsidP="006D314C">
    <w:pPr>
      <w:pStyle w:val="a7"/>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A8412E">
      <w:rPr>
        <w:rStyle w:val="a8"/>
        <w:noProof/>
      </w:rPr>
      <w:t>11</w:t>
    </w:r>
    <w:r>
      <w:rPr>
        <w:rStyle w:val="a8"/>
      </w:rPr>
      <w:fldChar w:fldCharType="end"/>
    </w:r>
  </w:p>
  <w:p w:rsidR="006D314C" w:rsidRDefault="006D314C">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40C9" w:rsidRDefault="006140C9">
      <w:r>
        <w:separator/>
      </w:r>
    </w:p>
  </w:footnote>
  <w:footnote w:type="continuationSeparator" w:id="0">
    <w:p w:rsidR="006140C9" w:rsidRDefault="006140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D267A"/>
    <w:multiLevelType w:val="hybridMultilevel"/>
    <w:tmpl w:val="FEA22FDE"/>
    <w:lvl w:ilvl="0" w:tplc="04090017">
      <w:start w:val="1"/>
      <w:numFmt w:val="chineseCountingThousand"/>
      <w:lvlText w:val="(%1)"/>
      <w:lvlJc w:val="left"/>
      <w:pPr>
        <w:ind w:left="905" w:hanging="480"/>
      </w:pPr>
      <w:rPr>
        <w:rFonts w:ascii="宋体" w:eastAsia="宋体" w:hAnsi="宋体" w:hint="eastAsia"/>
      </w:rPr>
    </w:lvl>
    <w:lvl w:ilvl="1" w:tplc="04090019" w:tentative="1">
      <w:start w:val="1"/>
      <w:numFmt w:val="lowerLetter"/>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lowerLetter"/>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lowerLetter"/>
      <w:lvlText w:val="%8)"/>
      <w:lvlJc w:val="left"/>
      <w:pPr>
        <w:ind w:left="4265" w:hanging="480"/>
      </w:pPr>
    </w:lvl>
    <w:lvl w:ilvl="8" w:tplc="0409001B" w:tentative="1">
      <w:start w:val="1"/>
      <w:numFmt w:val="lowerRoman"/>
      <w:lvlText w:val="%9."/>
      <w:lvlJc w:val="right"/>
      <w:pPr>
        <w:ind w:left="4745" w:hanging="480"/>
      </w:pPr>
    </w:lvl>
  </w:abstractNum>
  <w:abstractNum w:abstractNumId="1">
    <w:nsid w:val="020F2F63"/>
    <w:multiLevelType w:val="hybridMultilevel"/>
    <w:tmpl w:val="D90ACF6C"/>
    <w:lvl w:ilvl="0" w:tplc="54745E22">
      <w:start w:val="1"/>
      <w:numFmt w:val="decimalEnclosedCircle"/>
      <w:lvlText w:val="%1"/>
      <w:lvlJc w:val="left"/>
      <w:pPr>
        <w:tabs>
          <w:tab w:val="num" w:pos="1320"/>
        </w:tabs>
        <w:ind w:left="1320" w:hanging="84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
    <w:nsid w:val="03FE4ADB"/>
    <w:multiLevelType w:val="hybridMultilevel"/>
    <w:tmpl w:val="0E3A400E"/>
    <w:lvl w:ilvl="0" w:tplc="FED849D8">
      <w:start w:val="1"/>
      <w:numFmt w:val="decimal"/>
      <w:lvlText w:val="%1）"/>
      <w:lvlJc w:val="left"/>
      <w:pPr>
        <w:tabs>
          <w:tab w:val="num" w:pos="840"/>
        </w:tabs>
        <w:ind w:left="840" w:hanging="36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7671D7D"/>
    <w:multiLevelType w:val="hybridMultilevel"/>
    <w:tmpl w:val="11A2B622"/>
    <w:lvl w:ilvl="0" w:tplc="54745E22">
      <w:start w:val="1"/>
      <w:numFmt w:val="decimalEnclosedCircle"/>
      <w:lvlText w:val="%1"/>
      <w:lvlJc w:val="left"/>
      <w:pPr>
        <w:tabs>
          <w:tab w:val="num" w:pos="1320"/>
        </w:tabs>
        <w:ind w:left="132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09955101"/>
    <w:multiLevelType w:val="hybridMultilevel"/>
    <w:tmpl w:val="AA7849C0"/>
    <w:lvl w:ilvl="0" w:tplc="110EAD0A">
      <w:start w:val="1"/>
      <w:numFmt w:val="bullet"/>
      <w:lvlText w:val="-"/>
      <w:lvlJc w:val="left"/>
      <w:pPr>
        <w:tabs>
          <w:tab w:val="num" w:pos="785"/>
        </w:tabs>
        <w:ind w:left="785" w:hanging="360"/>
      </w:pPr>
      <w:rPr>
        <w:rFonts w:ascii="仿宋_GB2312" w:eastAsia="仿宋_GB2312" w:hAnsi="宋体" w:cs="Courier New" w:hint="eastAsia"/>
      </w:rPr>
    </w:lvl>
    <w:lvl w:ilvl="1" w:tplc="04090003" w:tentative="1">
      <w:start w:val="1"/>
      <w:numFmt w:val="bullet"/>
      <w:lvlText w:val=""/>
      <w:lvlJc w:val="left"/>
      <w:pPr>
        <w:tabs>
          <w:tab w:val="num" w:pos="425"/>
        </w:tabs>
        <w:ind w:left="425" w:hanging="420"/>
      </w:pPr>
      <w:rPr>
        <w:rFonts w:ascii="Wingdings" w:hAnsi="Wingdings" w:hint="default"/>
      </w:rPr>
    </w:lvl>
    <w:lvl w:ilvl="2" w:tplc="04090005" w:tentative="1">
      <w:start w:val="1"/>
      <w:numFmt w:val="bullet"/>
      <w:lvlText w:val=""/>
      <w:lvlJc w:val="left"/>
      <w:pPr>
        <w:tabs>
          <w:tab w:val="num" w:pos="845"/>
        </w:tabs>
        <w:ind w:left="845" w:hanging="420"/>
      </w:pPr>
      <w:rPr>
        <w:rFonts w:ascii="Wingdings" w:hAnsi="Wingdings" w:hint="default"/>
      </w:rPr>
    </w:lvl>
    <w:lvl w:ilvl="3" w:tplc="04090001" w:tentative="1">
      <w:start w:val="1"/>
      <w:numFmt w:val="bullet"/>
      <w:lvlText w:val=""/>
      <w:lvlJc w:val="left"/>
      <w:pPr>
        <w:tabs>
          <w:tab w:val="num" w:pos="1265"/>
        </w:tabs>
        <w:ind w:left="1265" w:hanging="420"/>
      </w:pPr>
      <w:rPr>
        <w:rFonts w:ascii="Wingdings" w:hAnsi="Wingdings" w:hint="default"/>
      </w:rPr>
    </w:lvl>
    <w:lvl w:ilvl="4" w:tplc="04090003" w:tentative="1">
      <w:start w:val="1"/>
      <w:numFmt w:val="bullet"/>
      <w:lvlText w:val=""/>
      <w:lvlJc w:val="left"/>
      <w:pPr>
        <w:tabs>
          <w:tab w:val="num" w:pos="1685"/>
        </w:tabs>
        <w:ind w:left="1685" w:hanging="420"/>
      </w:pPr>
      <w:rPr>
        <w:rFonts w:ascii="Wingdings" w:hAnsi="Wingdings" w:hint="default"/>
      </w:rPr>
    </w:lvl>
    <w:lvl w:ilvl="5" w:tplc="04090005" w:tentative="1">
      <w:start w:val="1"/>
      <w:numFmt w:val="bullet"/>
      <w:lvlText w:val=""/>
      <w:lvlJc w:val="left"/>
      <w:pPr>
        <w:tabs>
          <w:tab w:val="num" w:pos="2105"/>
        </w:tabs>
        <w:ind w:left="2105" w:hanging="420"/>
      </w:pPr>
      <w:rPr>
        <w:rFonts w:ascii="Wingdings" w:hAnsi="Wingdings" w:hint="default"/>
      </w:rPr>
    </w:lvl>
    <w:lvl w:ilvl="6" w:tplc="04090001" w:tentative="1">
      <w:start w:val="1"/>
      <w:numFmt w:val="bullet"/>
      <w:lvlText w:val=""/>
      <w:lvlJc w:val="left"/>
      <w:pPr>
        <w:tabs>
          <w:tab w:val="num" w:pos="2525"/>
        </w:tabs>
        <w:ind w:left="2525" w:hanging="420"/>
      </w:pPr>
      <w:rPr>
        <w:rFonts w:ascii="Wingdings" w:hAnsi="Wingdings" w:hint="default"/>
      </w:rPr>
    </w:lvl>
    <w:lvl w:ilvl="7" w:tplc="04090003" w:tentative="1">
      <w:start w:val="1"/>
      <w:numFmt w:val="bullet"/>
      <w:lvlText w:val=""/>
      <w:lvlJc w:val="left"/>
      <w:pPr>
        <w:tabs>
          <w:tab w:val="num" w:pos="2945"/>
        </w:tabs>
        <w:ind w:left="2945" w:hanging="420"/>
      </w:pPr>
      <w:rPr>
        <w:rFonts w:ascii="Wingdings" w:hAnsi="Wingdings" w:hint="default"/>
      </w:rPr>
    </w:lvl>
    <w:lvl w:ilvl="8" w:tplc="04090005" w:tentative="1">
      <w:start w:val="1"/>
      <w:numFmt w:val="bullet"/>
      <w:lvlText w:val=""/>
      <w:lvlJc w:val="left"/>
      <w:pPr>
        <w:tabs>
          <w:tab w:val="num" w:pos="3365"/>
        </w:tabs>
        <w:ind w:left="3365" w:hanging="420"/>
      </w:pPr>
      <w:rPr>
        <w:rFonts w:ascii="Wingdings" w:hAnsi="Wingdings" w:hint="default"/>
      </w:rPr>
    </w:lvl>
  </w:abstractNum>
  <w:abstractNum w:abstractNumId="5">
    <w:nsid w:val="0A947EB3"/>
    <w:multiLevelType w:val="hybridMultilevel"/>
    <w:tmpl w:val="64A8096E"/>
    <w:lvl w:ilvl="0" w:tplc="FED849D8">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6">
    <w:nsid w:val="0E13142A"/>
    <w:multiLevelType w:val="hybridMultilevel"/>
    <w:tmpl w:val="D292DA40"/>
    <w:lvl w:ilvl="0" w:tplc="B5BA0DAC">
      <w:start w:val="1"/>
      <w:numFmt w:val="decimalEnclosedCircle"/>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nsid w:val="0E272867"/>
    <w:multiLevelType w:val="hybridMultilevel"/>
    <w:tmpl w:val="124AFAF2"/>
    <w:lvl w:ilvl="0" w:tplc="6A80103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00D6806"/>
    <w:multiLevelType w:val="hybridMultilevel"/>
    <w:tmpl w:val="60AE4B56"/>
    <w:lvl w:ilvl="0" w:tplc="DE5E79BA">
      <w:start w:val="1"/>
      <w:numFmt w:val="decimal"/>
      <w:lvlText w:val="%1）"/>
      <w:lvlJc w:val="left"/>
      <w:pPr>
        <w:ind w:left="720" w:hanging="720"/>
      </w:pPr>
      <w:rPr>
        <w:rFonts w:asciiTheme="minorEastAsia" w:eastAsia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091482D"/>
    <w:multiLevelType w:val="hybridMultilevel"/>
    <w:tmpl w:val="386CFED4"/>
    <w:lvl w:ilvl="0" w:tplc="0409000F">
      <w:start w:val="1"/>
      <w:numFmt w:val="decimal"/>
      <w:lvlText w:val="%1."/>
      <w:lvlJc w:val="left"/>
      <w:pPr>
        <w:tabs>
          <w:tab w:val="num" w:pos="420"/>
        </w:tabs>
        <w:ind w:left="420" w:hanging="4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123F39DC"/>
    <w:multiLevelType w:val="hybridMultilevel"/>
    <w:tmpl w:val="ECB44706"/>
    <w:lvl w:ilvl="0" w:tplc="0409000F">
      <w:start w:val="1"/>
      <w:numFmt w:val="decimal"/>
      <w:lvlText w:val="%1."/>
      <w:lvlJc w:val="left"/>
      <w:pPr>
        <w:ind w:left="1080" w:hanging="480"/>
      </w:pPr>
    </w:lvl>
    <w:lvl w:ilvl="1" w:tplc="04090019" w:tentative="1">
      <w:start w:val="1"/>
      <w:numFmt w:val="lowerLetter"/>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lowerLetter"/>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lowerLetter"/>
      <w:lvlText w:val="%8)"/>
      <w:lvlJc w:val="left"/>
      <w:pPr>
        <w:ind w:left="4440" w:hanging="480"/>
      </w:pPr>
    </w:lvl>
    <w:lvl w:ilvl="8" w:tplc="0409001B" w:tentative="1">
      <w:start w:val="1"/>
      <w:numFmt w:val="lowerRoman"/>
      <w:lvlText w:val="%9."/>
      <w:lvlJc w:val="right"/>
      <w:pPr>
        <w:ind w:left="4920" w:hanging="480"/>
      </w:pPr>
    </w:lvl>
  </w:abstractNum>
  <w:abstractNum w:abstractNumId="11">
    <w:nsid w:val="16474958"/>
    <w:multiLevelType w:val="singleLevel"/>
    <w:tmpl w:val="E59E5E2A"/>
    <w:lvl w:ilvl="0">
      <w:start w:val="1"/>
      <w:numFmt w:val="japaneseCounting"/>
      <w:lvlText w:val="%1、"/>
      <w:lvlJc w:val="left"/>
      <w:pPr>
        <w:tabs>
          <w:tab w:val="num" w:pos="1260"/>
        </w:tabs>
        <w:ind w:left="1260" w:hanging="720"/>
      </w:pPr>
      <w:rPr>
        <w:rFonts w:hint="eastAsia"/>
      </w:rPr>
    </w:lvl>
  </w:abstractNum>
  <w:abstractNum w:abstractNumId="12">
    <w:nsid w:val="1D9C2583"/>
    <w:multiLevelType w:val="hybridMultilevel"/>
    <w:tmpl w:val="9FDE72B4"/>
    <w:lvl w:ilvl="0" w:tplc="0409000F">
      <w:start w:val="1"/>
      <w:numFmt w:val="decimal"/>
      <w:lvlText w:val="%1."/>
      <w:lvlJc w:val="left"/>
      <w:pPr>
        <w:ind w:left="1080" w:hanging="480"/>
      </w:pPr>
    </w:lvl>
    <w:lvl w:ilvl="1" w:tplc="04090019" w:tentative="1">
      <w:start w:val="1"/>
      <w:numFmt w:val="lowerLetter"/>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lowerLetter"/>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lowerLetter"/>
      <w:lvlText w:val="%8)"/>
      <w:lvlJc w:val="left"/>
      <w:pPr>
        <w:ind w:left="4440" w:hanging="480"/>
      </w:pPr>
    </w:lvl>
    <w:lvl w:ilvl="8" w:tplc="0409001B" w:tentative="1">
      <w:start w:val="1"/>
      <w:numFmt w:val="lowerRoman"/>
      <w:lvlText w:val="%9."/>
      <w:lvlJc w:val="right"/>
      <w:pPr>
        <w:ind w:left="4920" w:hanging="480"/>
      </w:pPr>
    </w:lvl>
  </w:abstractNum>
  <w:abstractNum w:abstractNumId="13">
    <w:nsid w:val="22AA1504"/>
    <w:multiLevelType w:val="hybridMultilevel"/>
    <w:tmpl w:val="D786BE18"/>
    <w:lvl w:ilvl="0" w:tplc="0409000F">
      <w:start w:val="1"/>
      <w:numFmt w:val="decimal"/>
      <w:lvlText w:val="%1."/>
      <w:lvlJc w:val="left"/>
      <w:pPr>
        <w:ind w:left="1080" w:hanging="480"/>
      </w:pPr>
      <w:rPr>
        <w:rFonts w:hint="default"/>
      </w:rPr>
    </w:lvl>
    <w:lvl w:ilvl="1" w:tplc="04090003" w:tentative="1">
      <w:start w:val="1"/>
      <w:numFmt w:val="bullet"/>
      <w:lvlText w:val=""/>
      <w:lvlJc w:val="left"/>
      <w:pPr>
        <w:ind w:left="1560" w:hanging="480"/>
      </w:pPr>
      <w:rPr>
        <w:rFonts w:ascii="Wingdings" w:hAnsi="Wingdings" w:hint="default"/>
      </w:rPr>
    </w:lvl>
    <w:lvl w:ilvl="2" w:tplc="04090005" w:tentative="1">
      <w:start w:val="1"/>
      <w:numFmt w:val="bullet"/>
      <w:lvlText w:val=""/>
      <w:lvlJc w:val="left"/>
      <w:pPr>
        <w:ind w:left="2040" w:hanging="480"/>
      </w:pPr>
      <w:rPr>
        <w:rFonts w:ascii="Wingdings" w:hAnsi="Wingdings" w:hint="default"/>
      </w:rPr>
    </w:lvl>
    <w:lvl w:ilvl="3" w:tplc="04090001" w:tentative="1">
      <w:start w:val="1"/>
      <w:numFmt w:val="bullet"/>
      <w:lvlText w:val=""/>
      <w:lvlJc w:val="left"/>
      <w:pPr>
        <w:ind w:left="2520" w:hanging="480"/>
      </w:pPr>
      <w:rPr>
        <w:rFonts w:ascii="Wingdings" w:hAnsi="Wingdings" w:hint="default"/>
      </w:rPr>
    </w:lvl>
    <w:lvl w:ilvl="4" w:tplc="04090003" w:tentative="1">
      <w:start w:val="1"/>
      <w:numFmt w:val="bullet"/>
      <w:lvlText w:val=""/>
      <w:lvlJc w:val="left"/>
      <w:pPr>
        <w:ind w:left="3000" w:hanging="480"/>
      </w:pPr>
      <w:rPr>
        <w:rFonts w:ascii="Wingdings" w:hAnsi="Wingdings" w:hint="default"/>
      </w:rPr>
    </w:lvl>
    <w:lvl w:ilvl="5" w:tplc="04090005" w:tentative="1">
      <w:start w:val="1"/>
      <w:numFmt w:val="bullet"/>
      <w:lvlText w:val=""/>
      <w:lvlJc w:val="left"/>
      <w:pPr>
        <w:ind w:left="3480" w:hanging="480"/>
      </w:pPr>
      <w:rPr>
        <w:rFonts w:ascii="Wingdings" w:hAnsi="Wingdings" w:hint="default"/>
      </w:rPr>
    </w:lvl>
    <w:lvl w:ilvl="6" w:tplc="04090001" w:tentative="1">
      <w:start w:val="1"/>
      <w:numFmt w:val="bullet"/>
      <w:lvlText w:val=""/>
      <w:lvlJc w:val="left"/>
      <w:pPr>
        <w:ind w:left="3960" w:hanging="480"/>
      </w:pPr>
      <w:rPr>
        <w:rFonts w:ascii="Wingdings" w:hAnsi="Wingdings" w:hint="default"/>
      </w:rPr>
    </w:lvl>
    <w:lvl w:ilvl="7" w:tplc="04090003" w:tentative="1">
      <w:start w:val="1"/>
      <w:numFmt w:val="bullet"/>
      <w:lvlText w:val=""/>
      <w:lvlJc w:val="left"/>
      <w:pPr>
        <w:ind w:left="4440" w:hanging="480"/>
      </w:pPr>
      <w:rPr>
        <w:rFonts w:ascii="Wingdings" w:hAnsi="Wingdings" w:hint="default"/>
      </w:rPr>
    </w:lvl>
    <w:lvl w:ilvl="8" w:tplc="04090005" w:tentative="1">
      <w:start w:val="1"/>
      <w:numFmt w:val="bullet"/>
      <w:lvlText w:val=""/>
      <w:lvlJc w:val="left"/>
      <w:pPr>
        <w:ind w:left="4920" w:hanging="480"/>
      </w:pPr>
      <w:rPr>
        <w:rFonts w:ascii="Wingdings" w:hAnsi="Wingdings" w:hint="default"/>
      </w:rPr>
    </w:lvl>
  </w:abstractNum>
  <w:abstractNum w:abstractNumId="14">
    <w:nsid w:val="23A77855"/>
    <w:multiLevelType w:val="hybridMultilevel"/>
    <w:tmpl w:val="72B898E6"/>
    <w:lvl w:ilvl="0" w:tplc="54745E22">
      <w:start w:val="1"/>
      <w:numFmt w:val="decimalEnclosedCircle"/>
      <w:lvlText w:val="%1"/>
      <w:lvlJc w:val="left"/>
      <w:pPr>
        <w:tabs>
          <w:tab w:val="num" w:pos="1320"/>
        </w:tabs>
        <w:ind w:left="132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24225986"/>
    <w:multiLevelType w:val="hybridMultilevel"/>
    <w:tmpl w:val="4AD05D26"/>
    <w:lvl w:ilvl="0" w:tplc="0AE8D1E8">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6">
    <w:nsid w:val="243D0358"/>
    <w:multiLevelType w:val="hybridMultilevel"/>
    <w:tmpl w:val="DBCA8FE8"/>
    <w:lvl w:ilvl="0" w:tplc="B5BA0DAC">
      <w:start w:val="1"/>
      <w:numFmt w:val="decimalEnclosedCircle"/>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24744016"/>
    <w:multiLevelType w:val="singleLevel"/>
    <w:tmpl w:val="8048C60E"/>
    <w:lvl w:ilvl="0">
      <w:start w:val="1"/>
      <w:numFmt w:val="japaneseCounting"/>
      <w:lvlText w:val="%1、"/>
      <w:lvlJc w:val="left"/>
      <w:pPr>
        <w:tabs>
          <w:tab w:val="num" w:pos="1125"/>
        </w:tabs>
        <w:ind w:left="1125" w:hanging="585"/>
      </w:pPr>
      <w:rPr>
        <w:rFonts w:hint="eastAsia"/>
      </w:rPr>
    </w:lvl>
  </w:abstractNum>
  <w:abstractNum w:abstractNumId="18">
    <w:nsid w:val="2F371CE7"/>
    <w:multiLevelType w:val="multilevel"/>
    <w:tmpl w:val="F182D1A2"/>
    <w:lvl w:ilvl="0">
      <w:start w:val="3"/>
      <w:numFmt w:val="decimal"/>
      <w:lvlText w:val="%1"/>
      <w:lvlJc w:val="left"/>
      <w:pPr>
        <w:tabs>
          <w:tab w:val="num" w:pos="480"/>
        </w:tabs>
        <w:ind w:left="480" w:hanging="480"/>
      </w:pPr>
      <w:rPr>
        <w:rFonts w:hint="default"/>
      </w:rPr>
    </w:lvl>
    <w:lvl w:ilvl="1">
      <w:start w:val="2"/>
      <w:numFmt w:val="decimal"/>
      <w:lvlText w:val="%1.%2"/>
      <w:lvlJc w:val="left"/>
      <w:pPr>
        <w:tabs>
          <w:tab w:val="num" w:pos="720"/>
        </w:tabs>
        <w:ind w:left="720" w:hanging="480"/>
      </w:pPr>
      <w:rPr>
        <w:rFonts w:hint="default"/>
      </w:rPr>
    </w:lvl>
    <w:lvl w:ilvl="2">
      <w:start w:val="1"/>
      <w:numFmt w:val="decimal"/>
      <w:lvlText w:val="%1.%2.%3"/>
      <w:lvlJc w:val="left"/>
      <w:pPr>
        <w:tabs>
          <w:tab w:val="num" w:pos="1200"/>
        </w:tabs>
        <w:ind w:left="1200" w:hanging="720"/>
      </w:pPr>
      <w:rPr>
        <w:rFonts w:hint="default"/>
      </w:rPr>
    </w:lvl>
    <w:lvl w:ilvl="3">
      <w:start w:val="1"/>
      <w:numFmt w:val="decimal"/>
      <w:lvlText w:val="%1.%2.%3.%4"/>
      <w:lvlJc w:val="left"/>
      <w:pPr>
        <w:tabs>
          <w:tab w:val="num" w:pos="1440"/>
        </w:tabs>
        <w:ind w:left="1440" w:hanging="720"/>
      </w:pPr>
      <w:rPr>
        <w:rFonts w:hint="default"/>
      </w:rPr>
    </w:lvl>
    <w:lvl w:ilvl="4">
      <w:start w:val="1"/>
      <w:numFmt w:val="decimal"/>
      <w:lvlText w:val="%1.%2.%3.%4.%5"/>
      <w:lvlJc w:val="left"/>
      <w:pPr>
        <w:tabs>
          <w:tab w:val="num" w:pos="2040"/>
        </w:tabs>
        <w:ind w:left="2040" w:hanging="1080"/>
      </w:pPr>
      <w:rPr>
        <w:rFonts w:hint="default"/>
      </w:rPr>
    </w:lvl>
    <w:lvl w:ilvl="5">
      <w:start w:val="1"/>
      <w:numFmt w:val="decimal"/>
      <w:lvlText w:val="%1.%2.%3.%4.%5.%6"/>
      <w:lvlJc w:val="left"/>
      <w:pPr>
        <w:tabs>
          <w:tab w:val="num" w:pos="2280"/>
        </w:tabs>
        <w:ind w:left="2280" w:hanging="108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3120"/>
        </w:tabs>
        <w:ind w:left="3120" w:hanging="1440"/>
      </w:pPr>
      <w:rPr>
        <w:rFonts w:hint="default"/>
      </w:rPr>
    </w:lvl>
    <w:lvl w:ilvl="8">
      <w:start w:val="1"/>
      <w:numFmt w:val="decimal"/>
      <w:lvlText w:val="%1.%2.%3.%4.%5.%6.%7.%8.%9"/>
      <w:lvlJc w:val="left"/>
      <w:pPr>
        <w:tabs>
          <w:tab w:val="num" w:pos="3720"/>
        </w:tabs>
        <w:ind w:left="3720" w:hanging="1800"/>
      </w:pPr>
      <w:rPr>
        <w:rFonts w:hint="default"/>
      </w:rPr>
    </w:lvl>
  </w:abstractNum>
  <w:abstractNum w:abstractNumId="19">
    <w:nsid w:val="33493F1D"/>
    <w:multiLevelType w:val="hybridMultilevel"/>
    <w:tmpl w:val="5C909608"/>
    <w:lvl w:ilvl="0" w:tplc="CAC696EC">
      <w:start w:val="1"/>
      <w:numFmt w:val="decimal"/>
      <w:lvlText w:val="%1）"/>
      <w:lvlJc w:val="left"/>
      <w:pPr>
        <w:tabs>
          <w:tab w:val="num" w:pos="1320"/>
        </w:tabs>
        <w:ind w:left="1320" w:hanging="840"/>
      </w:pPr>
      <w:rPr>
        <w:rFonts w:hint="default"/>
      </w:rPr>
    </w:lvl>
    <w:lvl w:ilvl="1" w:tplc="04090019" w:tentative="1">
      <w:start w:val="1"/>
      <w:numFmt w:val="lowerLetter"/>
      <w:lvlText w:val="%2)"/>
      <w:lvlJc w:val="left"/>
      <w:pPr>
        <w:tabs>
          <w:tab w:val="num" w:pos="1320"/>
        </w:tabs>
        <w:ind w:left="1320" w:hanging="420"/>
      </w:pPr>
    </w:lvl>
    <w:lvl w:ilvl="2" w:tplc="0409001B">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0">
    <w:nsid w:val="37DD6135"/>
    <w:multiLevelType w:val="hybridMultilevel"/>
    <w:tmpl w:val="177660DC"/>
    <w:lvl w:ilvl="0" w:tplc="54745E22">
      <w:start w:val="1"/>
      <w:numFmt w:val="decimalEnclosedCircle"/>
      <w:lvlText w:val="%1"/>
      <w:lvlJc w:val="left"/>
      <w:pPr>
        <w:tabs>
          <w:tab w:val="num" w:pos="1320"/>
        </w:tabs>
        <w:ind w:left="132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3C0958D0"/>
    <w:multiLevelType w:val="hybridMultilevel"/>
    <w:tmpl w:val="DD86F04A"/>
    <w:lvl w:ilvl="0" w:tplc="54745E22">
      <w:start w:val="1"/>
      <w:numFmt w:val="decimalEnclosedCircle"/>
      <w:lvlText w:val="%1"/>
      <w:lvlJc w:val="left"/>
      <w:pPr>
        <w:tabs>
          <w:tab w:val="num" w:pos="1320"/>
        </w:tabs>
        <w:ind w:left="132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3DEB21FE"/>
    <w:multiLevelType w:val="hybridMultilevel"/>
    <w:tmpl w:val="B16272AE"/>
    <w:lvl w:ilvl="0" w:tplc="7DFE0698">
      <w:start w:val="1"/>
      <w:numFmt w:val="bullet"/>
      <w:lvlText w:val=""/>
      <w:lvlJc w:val="left"/>
      <w:pPr>
        <w:tabs>
          <w:tab w:val="num" w:pos="840"/>
        </w:tabs>
        <w:ind w:left="840" w:hanging="420"/>
      </w:pPr>
      <w:rPr>
        <w:rFonts w:ascii="Wingdings" w:hAnsi="Wingdings" w:hint="default"/>
        <w:sz w:val="15"/>
        <w:szCs w:val="21"/>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3E726CCD"/>
    <w:multiLevelType w:val="hybridMultilevel"/>
    <w:tmpl w:val="9E989516"/>
    <w:lvl w:ilvl="0" w:tplc="B89AA32E">
      <w:start w:val="1"/>
      <w:numFmt w:val="decimal"/>
      <w:lvlText w:val="%1)"/>
      <w:lvlJc w:val="left"/>
      <w:pPr>
        <w:tabs>
          <w:tab w:val="num" w:pos="855"/>
        </w:tabs>
        <w:ind w:left="855" w:hanging="855"/>
      </w:pPr>
      <w:rPr>
        <w:rFonts w:hint="default"/>
      </w:rPr>
    </w:lvl>
    <w:lvl w:ilvl="1" w:tplc="BB10FC64">
      <w:start w:val="8"/>
      <w:numFmt w:val="bullet"/>
      <w:lvlText w:val="-"/>
      <w:lvlJc w:val="left"/>
      <w:pPr>
        <w:tabs>
          <w:tab w:val="num" w:pos="405"/>
        </w:tabs>
        <w:ind w:left="405" w:hanging="360"/>
      </w:pPr>
      <w:rPr>
        <w:rFonts w:ascii="Book Antiqua" w:eastAsia="宋体" w:hAnsi="Book Antiqua" w:cs="Times New Roman" w:hint="default"/>
      </w:rPr>
    </w:lvl>
    <w:lvl w:ilvl="2" w:tplc="110EAD0A">
      <w:start w:val="1"/>
      <w:numFmt w:val="bullet"/>
      <w:lvlText w:val="-"/>
      <w:lvlJc w:val="left"/>
      <w:pPr>
        <w:tabs>
          <w:tab w:val="num" w:pos="825"/>
        </w:tabs>
        <w:ind w:left="825" w:hanging="360"/>
      </w:pPr>
      <w:rPr>
        <w:rFonts w:ascii="仿宋_GB2312" w:eastAsia="仿宋_GB2312" w:hAnsi="宋体" w:cs="Courier New" w:hint="eastAsia"/>
      </w:rPr>
    </w:lvl>
    <w:lvl w:ilvl="3" w:tplc="0409000F">
      <w:start w:val="1"/>
      <w:numFmt w:val="decimal"/>
      <w:lvlText w:val="%4."/>
      <w:lvlJc w:val="left"/>
      <w:pPr>
        <w:tabs>
          <w:tab w:val="num" w:pos="1305"/>
        </w:tabs>
        <w:ind w:left="1305" w:hanging="420"/>
      </w:pPr>
    </w:lvl>
    <w:lvl w:ilvl="4" w:tplc="04090019" w:tentative="1">
      <w:start w:val="1"/>
      <w:numFmt w:val="lowerLetter"/>
      <w:lvlText w:val="%5)"/>
      <w:lvlJc w:val="left"/>
      <w:pPr>
        <w:tabs>
          <w:tab w:val="num" w:pos="1725"/>
        </w:tabs>
        <w:ind w:left="1725" w:hanging="420"/>
      </w:pPr>
    </w:lvl>
    <w:lvl w:ilvl="5" w:tplc="0409001B" w:tentative="1">
      <w:start w:val="1"/>
      <w:numFmt w:val="lowerRoman"/>
      <w:lvlText w:val="%6."/>
      <w:lvlJc w:val="right"/>
      <w:pPr>
        <w:tabs>
          <w:tab w:val="num" w:pos="2145"/>
        </w:tabs>
        <w:ind w:left="2145" w:hanging="420"/>
      </w:pPr>
    </w:lvl>
    <w:lvl w:ilvl="6" w:tplc="0409000F" w:tentative="1">
      <w:start w:val="1"/>
      <w:numFmt w:val="decimal"/>
      <w:lvlText w:val="%7."/>
      <w:lvlJc w:val="left"/>
      <w:pPr>
        <w:tabs>
          <w:tab w:val="num" w:pos="2565"/>
        </w:tabs>
        <w:ind w:left="2565" w:hanging="420"/>
      </w:pPr>
    </w:lvl>
    <w:lvl w:ilvl="7" w:tplc="04090019" w:tentative="1">
      <w:start w:val="1"/>
      <w:numFmt w:val="lowerLetter"/>
      <w:lvlText w:val="%8)"/>
      <w:lvlJc w:val="left"/>
      <w:pPr>
        <w:tabs>
          <w:tab w:val="num" w:pos="2985"/>
        </w:tabs>
        <w:ind w:left="2985" w:hanging="420"/>
      </w:pPr>
    </w:lvl>
    <w:lvl w:ilvl="8" w:tplc="0409001B" w:tentative="1">
      <w:start w:val="1"/>
      <w:numFmt w:val="lowerRoman"/>
      <w:lvlText w:val="%9."/>
      <w:lvlJc w:val="right"/>
      <w:pPr>
        <w:tabs>
          <w:tab w:val="num" w:pos="3405"/>
        </w:tabs>
        <w:ind w:left="3405" w:hanging="420"/>
      </w:pPr>
    </w:lvl>
  </w:abstractNum>
  <w:abstractNum w:abstractNumId="24">
    <w:nsid w:val="41B46AFF"/>
    <w:multiLevelType w:val="hybridMultilevel"/>
    <w:tmpl w:val="DBAE1A96"/>
    <w:lvl w:ilvl="0" w:tplc="04941B98">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5">
    <w:nsid w:val="41BD4228"/>
    <w:multiLevelType w:val="hybridMultilevel"/>
    <w:tmpl w:val="EE4C6288"/>
    <w:lvl w:ilvl="0" w:tplc="03727132">
      <w:start w:val="1"/>
      <w:numFmt w:val="decimal"/>
      <w:lvlText w:val="%1."/>
      <w:lvlJc w:val="left"/>
      <w:pPr>
        <w:ind w:left="891" w:hanging="360"/>
      </w:pPr>
      <w:rPr>
        <w:rFonts w:hint="default"/>
      </w:rPr>
    </w:lvl>
    <w:lvl w:ilvl="1" w:tplc="04090019" w:tentative="1">
      <w:start w:val="1"/>
      <w:numFmt w:val="lowerLetter"/>
      <w:lvlText w:val="%2)"/>
      <w:lvlJc w:val="left"/>
      <w:pPr>
        <w:ind w:left="1371" w:hanging="420"/>
      </w:pPr>
    </w:lvl>
    <w:lvl w:ilvl="2" w:tplc="0409001B" w:tentative="1">
      <w:start w:val="1"/>
      <w:numFmt w:val="lowerRoman"/>
      <w:lvlText w:val="%3."/>
      <w:lvlJc w:val="right"/>
      <w:pPr>
        <w:ind w:left="1791" w:hanging="420"/>
      </w:pPr>
    </w:lvl>
    <w:lvl w:ilvl="3" w:tplc="0409000F" w:tentative="1">
      <w:start w:val="1"/>
      <w:numFmt w:val="decimal"/>
      <w:lvlText w:val="%4."/>
      <w:lvlJc w:val="left"/>
      <w:pPr>
        <w:ind w:left="2211" w:hanging="420"/>
      </w:pPr>
    </w:lvl>
    <w:lvl w:ilvl="4" w:tplc="04090019" w:tentative="1">
      <w:start w:val="1"/>
      <w:numFmt w:val="lowerLetter"/>
      <w:lvlText w:val="%5)"/>
      <w:lvlJc w:val="left"/>
      <w:pPr>
        <w:ind w:left="2631" w:hanging="420"/>
      </w:pPr>
    </w:lvl>
    <w:lvl w:ilvl="5" w:tplc="0409001B" w:tentative="1">
      <w:start w:val="1"/>
      <w:numFmt w:val="lowerRoman"/>
      <w:lvlText w:val="%6."/>
      <w:lvlJc w:val="right"/>
      <w:pPr>
        <w:ind w:left="3051" w:hanging="420"/>
      </w:pPr>
    </w:lvl>
    <w:lvl w:ilvl="6" w:tplc="0409000F" w:tentative="1">
      <w:start w:val="1"/>
      <w:numFmt w:val="decimal"/>
      <w:lvlText w:val="%7."/>
      <w:lvlJc w:val="left"/>
      <w:pPr>
        <w:ind w:left="3471" w:hanging="420"/>
      </w:pPr>
    </w:lvl>
    <w:lvl w:ilvl="7" w:tplc="04090019" w:tentative="1">
      <w:start w:val="1"/>
      <w:numFmt w:val="lowerLetter"/>
      <w:lvlText w:val="%8)"/>
      <w:lvlJc w:val="left"/>
      <w:pPr>
        <w:ind w:left="3891" w:hanging="420"/>
      </w:pPr>
    </w:lvl>
    <w:lvl w:ilvl="8" w:tplc="0409001B" w:tentative="1">
      <w:start w:val="1"/>
      <w:numFmt w:val="lowerRoman"/>
      <w:lvlText w:val="%9."/>
      <w:lvlJc w:val="right"/>
      <w:pPr>
        <w:ind w:left="4311" w:hanging="420"/>
      </w:pPr>
    </w:lvl>
  </w:abstractNum>
  <w:abstractNum w:abstractNumId="26">
    <w:nsid w:val="42B56D56"/>
    <w:multiLevelType w:val="hybridMultilevel"/>
    <w:tmpl w:val="AFB2ADB4"/>
    <w:lvl w:ilvl="0" w:tplc="110EAD0A">
      <w:start w:val="1"/>
      <w:numFmt w:val="bullet"/>
      <w:lvlText w:val="-"/>
      <w:lvlJc w:val="left"/>
      <w:pPr>
        <w:tabs>
          <w:tab w:val="num" w:pos="785"/>
        </w:tabs>
        <w:ind w:left="785" w:hanging="360"/>
      </w:pPr>
      <w:rPr>
        <w:rFonts w:ascii="仿宋_GB2312" w:eastAsia="仿宋_GB2312" w:hAnsi="宋体" w:cs="Courier New" w:hint="eastAsia"/>
      </w:rPr>
    </w:lvl>
    <w:lvl w:ilvl="1" w:tplc="04090003" w:tentative="1">
      <w:start w:val="1"/>
      <w:numFmt w:val="bullet"/>
      <w:lvlText w:val=""/>
      <w:lvlJc w:val="left"/>
      <w:pPr>
        <w:tabs>
          <w:tab w:val="num" w:pos="425"/>
        </w:tabs>
        <w:ind w:left="425" w:hanging="420"/>
      </w:pPr>
      <w:rPr>
        <w:rFonts w:ascii="Wingdings" w:hAnsi="Wingdings" w:hint="default"/>
      </w:rPr>
    </w:lvl>
    <w:lvl w:ilvl="2" w:tplc="04090005" w:tentative="1">
      <w:start w:val="1"/>
      <w:numFmt w:val="bullet"/>
      <w:lvlText w:val=""/>
      <w:lvlJc w:val="left"/>
      <w:pPr>
        <w:tabs>
          <w:tab w:val="num" w:pos="845"/>
        </w:tabs>
        <w:ind w:left="845" w:hanging="420"/>
      </w:pPr>
      <w:rPr>
        <w:rFonts w:ascii="Wingdings" w:hAnsi="Wingdings" w:hint="default"/>
      </w:rPr>
    </w:lvl>
    <w:lvl w:ilvl="3" w:tplc="04090001" w:tentative="1">
      <w:start w:val="1"/>
      <w:numFmt w:val="bullet"/>
      <w:lvlText w:val=""/>
      <w:lvlJc w:val="left"/>
      <w:pPr>
        <w:tabs>
          <w:tab w:val="num" w:pos="1265"/>
        </w:tabs>
        <w:ind w:left="1265" w:hanging="420"/>
      </w:pPr>
      <w:rPr>
        <w:rFonts w:ascii="Wingdings" w:hAnsi="Wingdings" w:hint="default"/>
      </w:rPr>
    </w:lvl>
    <w:lvl w:ilvl="4" w:tplc="04090003" w:tentative="1">
      <w:start w:val="1"/>
      <w:numFmt w:val="bullet"/>
      <w:lvlText w:val=""/>
      <w:lvlJc w:val="left"/>
      <w:pPr>
        <w:tabs>
          <w:tab w:val="num" w:pos="1685"/>
        </w:tabs>
        <w:ind w:left="1685" w:hanging="420"/>
      </w:pPr>
      <w:rPr>
        <w:rFonts w:ascii="Wingdings" w:hAnsi="Wingdings" w:hint="default"/>
      </w:rPr>
    </w:lvl>
    <w:lvl w:ilvl="5" w:tplc="04090005" w:tentative="1">
      <w:start w:val="1"/>
      <w:numFmt w:val="bullet"/>
      <w:lvlText w:val=""/>
      <w:lvlJc w:val="left"/>
      <w:pPr>
        <w:tabs>
          <w:tab w:val="num" w:pos="2105"/>
        </w:tabs>
        <w:ind w:left="2105" w:hanging="420"/>
      </w:pPr>
      <w:rPr>
        <w:rFonts w:ascii="Wingdings" w:hAnsi="Wingdings" w:hint="default"/>
      </w:rPr>
    </w:lvl>
    <w:lvl w:ilvl="6" w:tplc="04090001" w:tentative="1">
      <w:start w:val="1"/>
      <w:numFmt w:val="bullet"/>
      <w:lvlText w:val=""/>
      <w:lvlJc w:val="left"/>
      <w:pPr>
        <w:tabs>
          <w:tab w:val="num" w:pos="2525"/>
        </w:tabs>
        <w:ind w:left="2525" w:hanging="420"/>
      </w:pPr>
      <w:rPr>
        <w:rFonts w:ascii="Wingdings" w:hAnsi="Wingdings" w:hint="default"/>
      </w:rPr>
    </w:lvl>
    <w:lvl w:ilvl="7" w:tplc="04090003" w:tentative="1">
      <w:start w:val="1"/>
      <w:numFmt w:val="bullet"/>
      <w:lvlText w:val=""/>
      <w:lvlJc w:val="left"/>
      <w:pPr>
        <w:tabs>
          <w:tab w:val="num" w:pos="2945"/>
        </w:tabs>
        <w:ind w:left="2945" w:hanging="420"/>
      </w:pPr>
      <w:rPr>
        <w:rFonts w:ascii="Wingdings" w:hAnsi="Wingdings" w:hint="default"/>
      </w:rPr>
    </w:lvl>
    <w:lvl w:ilvl="8" w:tplc="04090005" w:tentative="1">
      <w:start w:val="1"/>
      <w:numFmt w:val="bullet"/>
      <w:lvlText w:val=""/>
      <w:lvlJc w:val="left"/>
      <w:pPr>
        <w:tabs>
          <w:tab w:val="num" w:pos="3365"/>
        </w:tabs>
        <w:ind w:left="3365" w:hanging="420"/>
      </w:pPr>
      <w:rPr>
        <w:rFonts w:ascii="Wingdings" w:hAnsi="Wingdings" w:hint="default"/>
      </w:rPr>
    </w:lvl>
  </w:abstractNum>
  <w:abstractNum w:abstractNumId="27">
    <w:nsid w:val="435C6BC6"/>
    <w:multiLevelType w:val="hybridMultilevel"/>
    <w:tmpl w:val="2F7C11EA"/>
    <w:lvl w:ilvl="0" w:tplc="989E84CC">
      <w:start w:val="1"/>
      <w:numFmt w:val="decimalEnclosedCircle"/>
      <w:lvlText w:val="%1"/>
      <w:lvlJc w:val="left"/>
      <w:pPr>
        <w:tabs>
          <w:tab w:val="num" w:pos="780"/>
        </w:tabs>
        <w:ind w:left="780" w:hanging="360"/>
      </w:pPr>
      <w:rPr>
        <w:rFonts w:hint="eastAsia"/>
        <w:lang w:val="en-US"/>
      </w:rPr>
    </w:lvl>
    <w:lvl w:ilvl="1" w:tplc="AFE692F6">
      <w:start w:val="1"/>
      <w:numFmt w:val="decimal"/>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nsid w:val="44D6798F"/>
    <w:multiLevelType w:val="hybridMultilevel"/>
    <w:tmpl w:val="8730DF94"/>
    <w:lvl w:ilvl="0" w:tplc="C31A57EA">
      <w:start w:val="1"/>
      <w:numFmt w:val="bullet"/>
      <w:lvlText w:val=""/>
      <w:lvlJc w:val="left"/>
      <w:pPr>
        <w:tabs>
          <w:tab w:val="num" w:pos="720"/>
        </w:tabs>
        <w:ind w:left="720" w:hanging="360"/>
      </w:pPr>
      <w:rPr>
        <w:rFonts w:ascii="Wingdings" w:hAnsi="Wingdings" w:hint="default"/>
      </w:rPr>
    </w:lvl>
    <w:lvl w:ilvl="1" w:tplc="FD86905E">
      <w:start w:val="1"/>
      <w:numFmt w:val="bullet"/>
      <w:lvlText w:val=""/>
      <w:lvlJc w:val="left"/>
      <w:pPr>
        <w:tabs>
          <w:tab w:val="num" w:pos="1440"/>
        </w:tabs>
        <w:ind w:left="1440" w:hanging="360"/>
      </w:pPr>
      <w:rPr>
        <w:rFonts w:ascii="Wingdings" w:hAnsi="Wingdings" w:hint="default"/>
      </w:rPr>
    </w:lvl>
    <w:lvl w:ilvl="2" w:tplc="CD26D368" w:tentative="1">
      <w:start w:val="1"/>
      <w:numFmt w:val="bullet"/>
      <w:lvlText w:val=""/>
      <w:lvlJc w:val="left"/>
      <w:pPr>
        <w:tabs>
          <w:tab w:val="num" w:pos="2160"/>
        </w:tabs>
        <w:ind w:left="2160" w:hanging="360"/>
      </w:pPr>
      <w:rPr>
        <w:rFonts w:ascii="Wingdings" w:hAnsi="Wingdings" w:hint="default"/>
      </w:rPr>
    </w:lvl>
    <w:lvl w:ilvl="3" w:tplc="D542CE80" w:tentative="1">
      <w:start w:val="1"/>
      <w:numFmt w:val="bullet"/>
      <w:lvlText w:val=""/>
      <w:lvlJc w:val="left"/>
      <w:pPr>
        <w:tabs>
          <w:tab w:val="num" w:pos="2880"/>
        </w:tabs>
        <w:ind w:left="2880" w:hanging="360"/>
      </w:pPr>
      <w:rPr>
        <w:rFonts w:ascii="Wingdings" w:hAnsi="Wingdings" w:hint="default"/>
      </w:rPr>
    </w:lvl>
    <w:lvl w:ilvl="4" w:tplc="878EEE9E" w:tentative="1">
      <w:start w:val="1"/>
      <w:numFmt w:val="bullet"/>
      <w:lvlText w:val=""/>
      <w:lvlJc w:val="left"/>
      <w:pPr>
        <w:tabs>
          <w:tab w:val="num" w:pos="3600"/>
        </w:tabs>
        <w:ind w:left="3600" w:hanging="360"/>
      </w:pPr>
      <w:rPr>
        <w:rFonts w:ascii="Wingdings" w:hAnsi="Wingdings" w:hint="default"/>
      </w:rPr>
    </w:lvl>
    <w:lvl w:ilvl="5" w:tplc="A77003D4" w:tentative="1">
      <w:start w:val="1"/>
      <w:numFmt w:val="bullet"/>
      <w:lvlText w:val=""/>
      <w:lvlJc w:val="left"/>
      <w:pPr>
        <w:tabs>
          <w:tab w:val="num" w:pos="4320"/>
        </w:tabs>
        <w:ind w:left="4320" w:hanging="360"/>
      </w:pPr>
      <w:rPr>
        <w:rFonts w:ascii="Wingdings" w:hAnsi="Wingdings" w:hint="default"/>
      </w:rPr>
    </w:lvl>
    <w:lvl w:ilvl="6" w:tplc="3CF4BD2C" w:tentative="1">
      <w:start w:val="1"/>
      <w:numFmt w:val="bullet"/>
      <w:lvlText w:val=""/>
      <w:lvlJc w:val="left"/>
      <w:pPr>
        <w:tabs>
          <w:tab w:val="num" w:pos="5040"/>
        </w:tabs>
        <w:ind w:left="5040" w:hanging="360"/>
      </w:pPr>
      <w:rPr>
        <w:rFonts w:ascii="Wingdings" w:hAnsi="Wingdings" w:hint="default"/>
      </w:rPr>
    </w:lvl>
    <w:lvl w:ilvl="7" w:tplc="F5BCE794" w:tentative="1">
      <w:start w:val="1"/>
      <w:numFmt w:val="bullet"/>
      <w:lvlText w:val=""/>
      <w:lvlJc w:val="left"/>
      <w:pPr>
        <w:tabs>
          <w:tab w:val="num" w:pos="5760"/>
        </w:tabs>
        <w:ind w:left="5760" w:hanging="360"/>
      </w:pPr>
      <w:rPr>
        <w:rFonts w:ascii="Wingdings" w:hAnsi="Wingdings" w:hint="default"/>
      </w:rPr>
    </w:lvl>
    <w:lvl w:ilvl="8" w:tplc="C42EC0B4" w:tentative="1">
      <w:start w:val="1"/>
      <w:numFmt w:val="bullet"/>
      <w:lvlText w:val=""/>
      <w:lvlJc w:val="left"/>
      <w:pPr>
        <w:tabs>
          <w:tab w:val="num" w:pos="6480"/>
        </w:tabs>
        <w:ind w:left="6480" w:hanging="360"/>
      </w:pPr>
      <w:rPr>
        <w:rFonts w:ascii="Wingdings" w:hAnsi="Wingdings" w:hint="default"/>
      </w:rPr>
    </w:lvl>
  </w:abstractNum>
  <w:abstractNum w:abstractNumId="29">
    <w:nsid w:val="4B3D19AE"/>
    <w:multiLevelType w:val="hybridMultilevel"/>
    <w:tmpl w:val="A98CF5EA"/>
    <w:lvl w:ilvl="0" w:tplc="52E6CA0E">
      <w:start w:val="1"/>
      <w:numFmt w:val="decimal"/>
      <w:lvlText w:val="(%1)"/>
      <w:lvlJc w:val="left"/>
      <w:pPr>
        <w:tabs>
          <w:tab w:val="num" w:pos="420"/>
        </w:tabs>
        <w:ind w:left="420" w:hanging="420"/>
      </w:pPr>
      <w:rPr>
        <w:rFonts w:hint="eastAsia"/>
        <w:sz w:val="21"/>
        <w:szCs w:val="21"/>
      </w:rPr>
    </w:lvl>
    <w:lvl w:ilvl="1" w:tplc="04090019" w:tentative="1">
      <w:start w:val="1"/>
      <w:numFmt w:val="lowerLetter"/>
      <w:lvlText w:val="%2)"/>
      <w:lvlJc w:val="left"/>
      <w:pPr>
        <w:tabs>
          <w:tab w:val="num" w:pos="420"/>
        </w:tabs>
        <w:ind w:left="42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30">
    <w:nsid w:val="51114D44"/>
    <w:multiLevelType w:val="hybridMultilevel"/>
    <w:tmpl w:val="C4D015CA"/>
    <w:lvl w:ilvl="0" w:tplc="0409000F">
      <w:start w:val="1"/>
      <w:numFmt w:val="decimal"/>
      <w:lvlText w:val="%1."/>
      <w:lvlJc w:val="left"/>
      <w:pPr>
        <w:ind w:left="1080" w:hanging="480"/>
      </w:pPr>
    </w:lvl>
    <w:lvl w:ilvl="1" w:tplc="04090019" w:tentative="1">
      <w:start w:val="1"/>
      <w:numFmt w:val="lowerLetter"/>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lowerLetter"/>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lowerLetter"/>
      <w:lvlText w:val="%8)"/>
      <w:lvlJc w:val="left"/>
      <w:pPr>
        <w:ind w:left="4440" w:hanging="480"/>
      </w:pPr>
    </w:lvl>
    <w:lvl w:ilvl="8" w:tplc="0409001B" w:tentative="1">
      <w:start w:val="1"/>
      <w:numFmt w:val="lowerRoman"/>
      <w:lvlText w:val="%9."/>
      <w:lvlJc w:val="right"/>
      <w:pPr>
        <w:ind w:left="4920" w:hanging="480"/>
      </w:pPr>
    </w:lvl>
  </w:abstractNum>
  <w:abstractNum w:abstractNumId="31">
    <w:nsid w:val="546F5BEE"/>
    <w:multiLevelType w:val="hybridMultilevel"/>
    <w:tmpl w:val="08285898"/>
    <w:lvl w:ilvl="0" w:tplc="54745E22">
      <w:start w:val="1"/>
      <w:numFmt w:val="decimalEnclosedCircle"/>
      <w:lvlText w:val="%1"/>
      <w:lvlJc w:val="left"/>
      <w:pPr>
        <w:tabs>
          <w:tab w:val="num" w:pos="2100"/>
        </w:tabs>
        <w:ind w:left="210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nsid w:val="54B610C8"/>
    <w:multiLevelType w:val="hybridMultilevel"/>
    <w:tmpl w:val="73B42CAC"/>
    <w:lvl w:ilvl="0" w:tplc="BB3EC314">
      <w:start w:val="1"/>
      <w:numFmt w:val="decimal"/>
      <w:lvlText w:val="%1）"/>
      <w:lvlJc w:val="left"/>
      <w:pPr>
        <w:ind w:left="735" w:hanging="360"/>
      </w:pPr>
      <w:rPr>
        <w:rFonts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33">
    <w:nsid w:val="570F1237"/>
    <w:multiLevelType w:val="hybridMultilevel"/>
    <w:tmpl w:val="E7424DEA"/>
    <w:lvl w:ilvl="0" w:tplc="52E6CA0E">
      <w:start w:val="1"/>
      <w:numFmt w:val="decimal"/>
      <w:lvlText w:val="(%1)"/>
      <w:lvlJc w:val="left"/>
      <w:pPr>
        <w:tabs>
          <w:tab w:val="num" w:pos="420"/>
        </w:tabs>
        <w:ind w:left="420" w:hanging="420"/>
      </w:pPr>
      <w:rPr>
        <w:rFonts w:hint="eastAsia"/>
        <w:sz w:val="21"/>
        <w:szCs w:val="21"/>
      </w:rPr>
    </w:lvl>
    <w:lvl w:ilvl="1" w:tplc="04090019" w:tentative="1">
      <w:start w:val="1"/>
      <w:numFmt w:val="lowerLetter"/>
      <w:lvlText w:val="%2)"/>
      <w:lvlJc w:val="left"/>
      <w:pPr>
        <w:tabs>
          <w:tab w:val="num" w:pos="420"/>
        </w:tabs>
        <w:ind w:left="42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34">
    <w:nsid w:val="59D20618"/>
    <w:multiLevelType w:val="hybridMultilevel"/>
    <w:tmpl w:val="D73EFC88"/>
    <w:lvl w:ilvl="0" w:tplc="B5BA0DAC">
      <w:start w:val="1"/>
      <w:numFmt w:val="decimalEnclosedCircle"/>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nsid w:val="5F800CF9"/>
    <w:multiLevelType w:val="hybridMultilevel"/>
    <w:tmpl w:val="A4BE7D60"/>
    <w:lvl w:ilvl="0" w:tplc="367CAF00">
      <w:start w:val="1"/>
      <w:numFmt w:val="bullet"/>
      <w:lvlText w:val="•"/>
      <w:lvlJc w:val="left"/>
      <w:pPr>
        <w:tabs>
          <w:tab w:val="num" w:pos="720"/>
        </w:tabs>
        <w:ind w:left="720" w:hanging="360"/>
      </w:pPr>
      <w:rPr>
        <w:rFonts w:ascii="宋体" w:hAnsi="宋体" w:hint="default"/>
      </w:rPr>
    </w:lvl>
    <w:lvl w:ilvl="1" w:tplc="02CA5750" w:tentative="1">
      <w:start w:val="1"/>
      <w:numFmt w:val="bullet"/>
      <w:lvlText w:val="•"/>
      <w:lvlJc w:val="left"/>
      <w:pPr>
        <w:tabs>
          <w:tab w:val="num" w:pos="1440"/>
        </w:tabs>
        <w:ind w:left="1440" w:hanging="360"/>
      </w:pPr>
      <w:rPr>
        <w:rFonts w:ascii="宋体" w:hAnsi="宋体" w:hint="default"/>
      </w:rPr>
    </w:lvl>
    <w:lvl w:ilvl="2" w:tplc="19261902" w:tentative="1">
      <w:start w:val="1"/>
      <w:numFmt w:val="bullet"/>
      <w:lvlText w:val="•"/>
      <w:lvlJc w:val="left"/>
      <w:pPr>
        <w:tabs>
          <w:tab w:val="num" w:pos="2160"/>
        </w:tabs>
        <w:ind w:left="2160" w:hanging="360"/>
      </w:pPr>
      <w:rPr>
        <w:rFonts w:ascii="宋体" w:hAnsi="宋体" w:hint="default"/>
      </w:rPr>
    </w:lvl>
    <w:lvl w:ilvl="3" w:tplc="C1D47DCA" w:tentative="1">
      <w:start w:val="1"/>
      <w:numFmt w:val="bullet"/>
      <w:lvlText w:val="•"/>
      <w:lvlJc w:val="left"/>
      <w:pPr>
        <w:tabs>
          <w:tab w:val="num" w:pos="2880"/>
        </w:tabs>
        <w:ind w:left="2880" w:hanging="360"/>
      </w:pPr>
      <w:rPr>
        <w:rFonts w:ascii="宋体" w:hAnsi="宋体" w:hint="default"/>
      </w:rPr>
    </w:lvl>
    <w:lvl w:ilvl="4" w:tplc="22CE8F32" w:tentative="1">
      <w:start w:val="1"/>
      <w:numFmt w:val="bullet"/>
      <w:lvlText w:val="•"/>
      <w:lvlJc w:val="left"/>
      <w:pPr>
        <w:tabs>
          <w:tab w:val="num" w:pos="3600"/>
        </w:tabs>
        <w:ind w:left="3600" w:hanging="360"/>
      </w:pPr>
      <w:rPr>
        <w:rFonts w:ascii="宋体" w:hAnsi="宋体" w:hint="default"/>
      </w:rPr>
    </w:lvl>
    <w:lvl w:ilvl="5" w:tplc="E09C3EBE" w:tentative="1">
      <w:start w:val="1"/>
      <w:numFmt w:val="bullet"/>
      <w:lvlText w:val="•"/>
      <w:lvlJc w:val="left"/>
      <w:pPr>
        <w:tabs>
          <w:tab w:val="num" w:pos="4320"/>
        </w:tabs>
        <w:ind w:left="4320" w:hanging="360"/>
      </w:pPr>
      <w:rPr>
        <w:rFonts w:ascii="宋体" w:hAnsi="宋体" w:hint="default"/>
      </w:rPr>
    </w:lvl>
    <w:lvl w:ilvl="6" w:tplc="86B089CE" w:tentative="1">
      <w:start w:val="1"/>
      <w:numFmt w:val="bullet"/>
      <w:lvlText w:val="•"/>
      <w:lvlJc w:val="left"/>
      <w:pPr>
        <w:tabs>
          <w:tab w:val="num" w:pos="5040"/>
        </w:tabs>
        <w:ind w:left="5040" w:hanging="360"/>
      </w:pPr>
      <w:rPr>
        <w:rFonts w:ascii="宋体" w:hAnsi="宋体" w:hint="default"/>
      </w:rPr>
    </w:lvl>
    <w:lvl w:ilvl="7" w:tplc="32567238" w:tentative="1">
      <w:start w:val="1"/>
      <w:numFmt w:val="bullet"/>
      <w:lvlText w:val="•"/>
      <w:lvlJc w:val="left"/>
      <w:pPr>
        <w:tabs>
          <w:tab w:val="num" w:pos="5760"/>
        </w:tabs>
        <w:ind w:left="5760" w:hanging="360"/>
      </w:pPr>
      <w:rPr>
        <w:rFonts w:ascii="宋体" w:hAnsi="宋体" w:hint="default"/>
      </w:rPr>
    </w:lvl>
    <w:lvl w:ilvl="8" w:tplc="5E4E3260" w:tentative="1">
      <w:start w:val="1"/>
      <w:numFmt w:val="bullet"/>
      <w:lvlText w:val="•"/>
      <w:lvlJc w:val="left"/>
      <w:pPr>
        <w:tabs>
          <w:tab w:val="num" w:pos="6480"/>
        </w:tabs>
        <w:ind w:left="6480" w:hanging="360"/>
      </w:pPr>
      <w:rPr>
        <w:rFonts w:ascii="宋体" w:hAnsi="宋体" w:hint="default"/>
      </w:rPr>
    </w:lvl>
  </w:abstractNum>
  <w:abstractNum w:abstractNumId="36">
    <w:nsid w:val="6045035B"/>
    <w:multiLevelType w:val="hybridMultilevel"/>
    <w:tmpl w:val="C0E47076"/>
    <w:lvl w:ilvl="0" w:tplc="04090017">
      <w:start w:val="1"/>
      <w:numFmt w:val="chineseCountingThousand"/>
      <w:lvlText w:val="(%1)"/>
      <w:lvlJc w:val="left"/>
      <w:pPr>
        <w:ind w:left="486" w:hanging="480"/>
      </w:pPr>
      <w:rPr>
        <w:rFonts w:ascii="宋体" w:eastAsia="宋体" w:hAnsi="宋体" w:hint="eastAsia"/>
      </w:rPr>
    </w:lvl>
    <w:lvl w:ilvl="1" w:tplc="04090019" w:tentative="1">
      <w:start w:val="1"/>
      <w:numFmt w:val="lowerLetter"/>
      <w:lvlText w:val="%2)"/>
      <w:lvlJc w:val="left"/>
      <w:pPr>
        <w:ind w:left="966" w:hanging="480"/>
      </w:pPr>
    </w:lvl>
    <w:lvl w:ilvl="2" w:tplc="0409001B" w:tentative="1">
      <w:start w:val="1"/>
      <w:numFmt w:val="lowerRoman"/>
      <w:lvlText w:val="%3."/>
      <w:lvlJc w:val="right"/>
      <w:pPr>
        <w:ind w:left="1446" w:hanging="480"/>
      </w:pPr>
    </w:lvl>
    <w:lvl w:ilvl="3" w:tplc="0409000F" w:tentative="1">
      <w:start w:val="1"/>
      <w:numFmt w:val="decimal"/>
      <w:lvlText w:val="%4."/>
      <w:lvlJc w:val="left"/>
      <w:pPr>
        <w:ind w:left="1926" w:hanging="480"/>
      </w:pPr>
    </w:lvl>
    <w:lvl w:ilvl="4" w:tplc="04090019" w:tentative="1">
      <w:start w:val="1"/>
      <w:numFmt w:val="lowerLetter"/>
      <w:lvlText w:val="%5)"/>
      <w:lvlJc w:val="left"/>
      <w:pPr>
        <w:ind w:left="2406" w:hanging="480"/>
      </w:pPr>
    </w:lvl>
    <w:lvl w:ilvl="5" w:tplc="0409001B" w:tentative="1">
      <w:start w:val="1"/>
      <w:numFmt w:val="lowerRoman"/>
      <w:lvlText w:val="%6."/>
      <w:lvlJc w:val="right"/>
      <w:pPr>
        <w:ind w:left="2886" w:hanging="480"/>
      </w:pPr>
    </w:lvl>
    <w:lvl w:ilvl="6" w:tplc="0409000F" w:tentative="1">
      <w:start w:val="1"/>
      <w:numFmt w:val="decimal"/>
      <w:lvlText w:val="%7."/>
      <w:lvlJc w:val="left"/>
      <w:pPr>
        <w:ind w:left="3366" w:hanging="480"/>
      </w:pPr>
    </w:lvl>
    <w:lvl w:ilvl="7" w:tplc="04090019" w:tentative="1">
      <w:start w:val="1"/>
      <w:numFmt w:val="lowerLetter"/>
      <w:lvlText w:val="%8)"/>
      <w:lvlJc w:val="left"/>
      <w:pPr>
        <w:ind w:left="3846" w:hanging="480"/>
      </w:pPr>
    </w:lvl>
    <w:lvl w:ilvl="8" w:tplc="0409001B" w:tentative="1">
      <w:start w:val="1"/>
      <w:numFmt w:val="lowerRoman"/>
      <w:lvlText w:val="%9."/>
      <w:lvlJc w:val="right"/>
      <w:pPr>
        <w:ind w:left="4326" w:hanging="480"/>
      </w:pPr>
    </w:lvl>
  </w:abstractNum>
  <w:abstractNum w:abstractNumId="37">
    <w:nsid w:val="63922FF0"/>
    <w:multiLevelType w:val="hybridMultilevel"/>
    <w:tmpl w:val="C79C61A2"/>
    <w:lvl w:ilvl="0" w:tplc="43545D04">
      <w:start w:val="1"/>
      <w:numFmt w:val="decimal"/>
      <w:lvlText w:val="%1）"/>
      <w:lvlJc w:val="left"/>
      <w:pPr>
        <w:tabs>
          <w:tab w:val="num" w:pos="1320"/>
        </w:tabs>
        <w:ind w:left="1320" w:hanging="84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8">
    <w:nsid w:val="64EC7B4A"/>
    <w:multiLevelType w:val="hybridMultilevel"/>
    <w:tmpl w:val="26B8B820"/>
    <w:lvl w:ilvl="0" w:tplc="8048C60E">
      <w:start w:val="1"/>
      <w:numFmt w:val="japaneseCount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5442E6B"/>
    <w:multiLevelType w:val="hybridMultilevel"/>
    <w:tmpl w:val="E8FCB3CA"/>
    <w:lvl w:ilvl="0" w:tplc="54745E22">
      <w:start w:val="1"/>
      <w:numFmt w:val="decimalEnclosedCircle"/>
      <w:lvlText w:val="%1"/>
      <w:lvlJc w:val="left"/>
      <w:pPr>
        <w:tabs>
          <w:tab w:val="num" w:pos="1320"/>
        </w:tabs>
        <w:ind w:left="132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nsid w:val="65885C1E"/>
    <w:multiLevelType w:val="hybridMultilevel"/>
    <w:tmpl w:val="558A0D84"/>
    <w:lvl w:ilvl="0" w:tplc="54745E22">
      <w:start w:val="1"/>
      <w:numFmt w:val="decimalEnclosedCircle"/>
      <w:lvlText w:val="%1"/>
      <w:lvlJc w:val="left"/>
      <w:pPr>
        <w:tabs>
          <w:tab w:val="num" w:pos="1320"/>
        </w:tabs>
        <w:ind w:left="132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nsid w:val="6C582FD4"/>
    <w:multiLevelType w:val="hybridMultilevel"/>
    <w:tmpl w:val="F800B4B6"/>
    <w:lvl w:ilvl="0" w:tplc="46243B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4401509"/>
    <w:multiLevelType w:val="multilevel"/>
    <w:tmpl w:val="6FBC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7816C18"/>
    <w:multiLevelType w:val="hybridMultilevel"/>
    <w:tmpl w:val="43FEBBB6"/>
    <w:lvl w:ilvl="0" w:tplc="0409000F">
      <w:start w:val="1"/>
      <w:numFmt w:val="decimal"/>
      <w:lvlText w:val="%1."/>
      <w:lvlJc w:val="left"/>
      <w:pPr>
        <w:ind w:left="1080" w:hanging="480"/>
      </w:pPr>
    </w:lvl>
    <w:lvl w:ilvl="1" w:tplc="04090019" w:tentative="1">
      <w:start w:val="1"/>
      <w:numFmt w:val="lowerLetter"/>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lowerLetter"/>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lowerLetter"/>
      <w:lvlText w:val="%8)"/>
      <w:lvlJc w:val="left"/>
      <w:pPr>
        <w:ind w:left="4440" w:hanging="480"/>
      </w:pPr>
    </w:lvl>
    <w:lvl w:ilvl="8" w:tplc="0409001B" w:tentative="1">
      <w:start w:val="1"/>
      <w:numFmt w:val="lowerRoman"/>
      <w:lvlText w:val="%9."/>
      <w:lvlJc w:val="right"/>
      <w:pPr>
        <w:ind w:left="4920" w:hanging="480"/>
      </w:pPr>
    </w:lvl>
  </w:abstractNum>
  <w:abstractNum w:abstractNumId="44">
    <w:nsid w:val="796274DC"/>
    <w:multiLevelType w:val="hybridMultilevel"/>
    <w:tmpl w:val="EA66ED02"/>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5">
    <w:nsid w:val="79F621B8"/>
    <w:multiLevelType w:val="multilevel"/>
    <w:tmpl w:val="240ADE34"/>
    <w:lvl w:ilvl="0">
      <w:start w:val="1"/>
      <w:numFmt w:val="decimal"/>
      <w:lvlText w:val="(%1)"/>
      <w:lvlJc w:val="left"/>
      <w:pPr>
        <w:tabs>
          <w:tab w:val="num" w:pos="420"/>
        </w:tabs>
        <w:ind w:left="420" w:hanging="420"/>
      </w:pPr>
      <w:rPr>
        <w:rFonts w:hint="eastAsia"/>
        <w:sz w:val="21"/>
        <w:szCs w:val="21"/>
      </w:rPr>
    </w:lvl>
    <w:lvl w:ilvl="1">
      <w:start w:val="1"/>
      <w:numFmt w:val="lowerLetter"/>
      <w:lvlText w:val="%2)"/>
      <w:lvlJc w:val="left"/>
      <w:pPr>
        <w:tabs>
          <w:tab w:val="num" w:pos="420"/>
        </w:tabs>
        <w:ind w:left="420" w:hanging="420"/>
      </w:pPr>
    </w:lvl>
    <w:lvl w:ilvl="2">
      <w:start w:val="1"/>
      <w:numFmt w:val="lowerRoman"/>
      <w:lvlText w:val="%3."/>
      <w:lvlJc w:val="right"/>
      <w:pPr>
        <w:tabs>
          <w:tab w:val="num" w:pos="840"/>
        </w:tabs>
        <w:ind w:left="840" w:hanging="420"/>
      </w:pPr>
    </w:lvl>
    <w:lvl w:ilvl="3">
      <w:start w:val="1"/>
      <w:numFmt w:val="decimal"/>
      <w:lvlText w:val="%4."/>
      <w:lvlJc w:val="left"/>
      <w:pPr>
        <w:tabs>
          <w:tab w:val="num" w:pos="1260"/>
        </w:tabs>
        <w:ind w:left="1260" w:hanging="420"/>
      </w:pPr>
    </w:lvl>
    <w:lvl w:ilvl="4">
      <w:start w:val="1"/>
      <w:numFmt w:val="lowerLetter"/>
      <w:lvlText w:val="%5)"/>
      <w:lvlJc w:val="left"/>
      <w:pPr>
        <w:tabs>
          <w:tab w:val="num" w:pos="1680"/>
        </w:tabs>
        <w:ind w:left="1680" w:hanging="420"/>
      </w:pPr>
    </w:lvl>
    <w:lvl w:ilvl="5">
      <w:start w:val="1"/>
      <w:numFmt w:val="lowerRoman"/>
      <w:lvlText w:val="%6."/>
      <w:lvlJc w:val="right"/>
      <w:pPr>
        <w:tabs>
          <w:tab w:val="num" w:pos="2100"/>
        </w:tabs>
        <w:ind w:left="2100" w:hanging="420"/>
      </w:pPr>
    </w:lvl>
    <w:lvl w:ilvl="6">
      <w:start w:val="1"/>
      <w:numFmt w:val="decimal"/>
      <w:lvlText w:val="%7."/>
      <w:lvlJc w:val="left"/>
      <w:pPr>
        <w:tabs>
          <w:tab w:val="num" w:pos="2520"/>
        </w:tabs>
        <w:ind w:left="2520" w:hanging="420"/>
      </w:pPr>
    </w:lvl>
    <w:lvl w:ilvl="7">
      <w:start w:val="1"/>
      <w:numFmt w:val="lowerLetter"/>
      <w:lvlText w:val="%8)"/>
      <w:lvlJc w:val="left"/>
      <w:pPr>
        <w:tabs>
          <w:tab w:val="num" w:pos="2940"/>
        </w:tabs>
        <w:ind w:left="2940" w:hanging="420"/>
      </w:pPr>
    </w:lvl>
    <w:lvl w:ilvl="8">
      <w:start w:val="1"/>
      <w:numFmt w:val="lowerRoman"/>
      <w:lvlText w:val="%9."/>
      <w:lvlJc w:val="right"/>
      <w:pPr>
        <w:tabs>
          <w:tab w:val="num" w:pos="3360"/>
        </w:tabs>
        <w:ind w:left="3360" w:hanging="420"/>
      </w:pPr>
    </w:lvl>
  </w:abstractNum>
  <w:abstractNum w:abstractNumId="46">
    <w:nsid w:val="7C366AEB"/>
    <w:multiLevelType w:val="hybridMultilevel"/>
    <w:tmpl w:val="91CCE184"/>
    <w:lvl w:ilvl="0" w:tplc="B89AA32E">
      <w:start w:val="1"/>
      <w:numFmt w:val="decimal"/>
      <w:lvlText w:val="%1)"/>
      <w:lvlJc w:val="left"/>
      <w:pPr>
        <w:tabs>
          <w:tab w:val="num" w:pos="855"/>
        </w:tabs>
        <w:ind w:left="855" w:hanging="855"/>
      </w:pPr>
      <w:rPr>
        <w:rFonts w:hint="default"/>
        <w:sz w:val="21"/>
        <w:szCs w:val="21"/>
      </w:rPr>
    </w:lvl>
    <w:lvl w:ilvl="1" w:tplc="04090019" w:tentative="1">
      <w:start w:val="1"/>
      <w:numFmt w:val="lowerLetter"/>
      <w:lvlText w:val="%2)"/>
      <w:lvlJc w:val="left"/>
      <w:pPr>
        <w:tabs>
          <w:tab w:val="num" w:pos="420"/>
        </w:tabs>
        <w:ind w:left="42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47">
    <w:nsid w:val="7D0744CD"/>
    <w:multiLevelType w:val="hybridMultilevel"/>
    <w:tmpl w:val="5ADC4084"/>
    <w:lvl w:ilvl="0" w:tplc="B89AA32E">
      <w:start w:val="1"/>
      <w:numFmt w:val="decimal"/>
      <w:lvlText w:val="%1)"/>
      <w:lvlJc w:val="left"/>
      <w:pPr>
        <w:tabs>
          <w:tab w:val="num" w:pos="855"/>
        </w:tabs>
        <w:ind w:left="855" w:hanging="855"/>
      </w:pPr>
      <w:rPr>
        <w:rFonts w:hint="default"/>
      </w:rPr>
    </w:lvl>
    <w:lvl w:ilvl="1" w:tplc="BB10FC64">
      <w:start w:val="8"/>
      <w:numFmt w:val="bullet"/>
      <w:lvlText w:val="-"/>
      <w:lvlJc w:val="left"/>
      <w:pPr>
        <w:tabs>
          <w:tab w:val="num" w:pos="405"/>
        </w:tabs>
        <w:ind w:left="405" w:hanging="360"/>
      </w:pPr>
      <w:rPr>
        <w:rFonts w:ascii="Book Antiqua" w:eastAsia="宋体" w:hAnsi="Book Antiqua" w:cs="Times New Roman" w:hint="default"/>
      </w:rPr>
    </w:lvl>
    <w:lvl w:ilvl="2" w:tplc="0409001B">
      <w:start w:val="1"/>
      <w:numFmt w:val="lowerRoman"/>
      <w:lvlText w:val="%3."/>
      <w:lvlJc w:val="right"/>
      <w:pPr>
        <w:tabs>
          <w:tab w:val="num" w:pos="885"/>
        </w:tabs>
        <w:ind w:left="885" w:hanging="420"/>
      </w:pPr>
    </w:lvl>
    <w:lvl w:ilvl="3" w:tplc="0409000F">
      <w:start w:val="1"/>
      <w:numFmt w:val="decimal"/>
      <w:lvlText w:val="%4."/>
      <w:lvlJc w:val="left"/>
      <w:pPr>
        <w:tabs>
          <w:tab w:val="num" w:pos="1305"/>
        </w:tabs>
        <w:ind w:left="1305" w:hanging="420"/>
      </w:pPr>
    </w:lvl>
    <w:lvl w:ilvl="4" w:tplc="04090019" w:tentative="1">
      <w:start w:val="1"/>
      <w:numFmt w:val="lowerLetter"/>
      <w:lvlText w:val="%5)"/>
      <w:lvlJc w:val="left"/>
      <w:pPr>
        <w:tabs>
          <w:tab w:val="num" w:pos="1725"/>
        </w:tabs>
        <w:ind w:left="1725" w:hanging="420"/>
      </w:pPr>
    </w:lvl>
    <w:lvl w:ilvl="5" w:tplc="0409001B" w:tentative="1">
      <w:start w:val="1"/>
      <w:numFmt w:val="lowerRoman"/>
      <w:lvlText w:val="%6."/>
      <w:lvlJc w:val="right"/>
      <w:pPr>
        <w:tabs>
          <w:tab w:val="num" w:pos="2145"/>
        </w:tabs>
        <w:ind w:left="2145" w:hanging="420"/>
      </w:pPr>
    </w:lvl>
    <w:lvl w:ilvl="6" w:tplc="0409000F" w:tentative="1">
      <w:start w:val="1"/>
      <w:numFmt w:val="decimal"/>
      <w:lvlText w:val="%7."/>
      <w:lvlJc w:val="left"/>
      <w:pPr>
        <w:tabs>
          <w:tab w:val="num" w:pos="2565"/>
        </w:tabs>
        <w:ind w:left="2565" w:hanging="420"/>
      </w:pPr>
    </w:lvl>
    <w:lvl w:ilvl="7" w:tplc="04090019" w:tentative="1">
      <w:start w:val="1"/>
      <w:numFmt w:val="lowerLetter"/>
      <w:lvlText w:val="%8)"/>
      <w:lvlJc w:val="left"/>
      <w:pPr>
        <w:tabs>
          <w:tab w:val="num" w:pos="2985"/>
        </w:tabs>
        <w:ind w:left="2985" w:hanging="420"/>
      </w:pPr>
    </w:lvl>
    <w:lvl w:ilvl="8" w:tplc="0409001B" w:tentative="1">
      <w:start w:val="1"/>
      <w:numFmt w:val="lowerRoman"/>
      <w:lvlText w:val="%9."/>
      <w:lvlJc w:val="right"/>
      <w:pPr>
        <w:tabs>
          <w:tab w:val="num" w:pos="3405"/>
        </w:tabs>
        <w:ind w:left="3405" w:hanging="420"/>
      </w:pPr>
    </w:lvl>
  </w:abstractNum>
  <w:abstractNum w:abstractNumId="48">
    <w:nsid w:val="7D237AB4"/>
    <w:multiLevelType w:val="hybridMultilevel"/>
    <w:tmpl w:val="4A7036CC"/>
    <w:lvl w:ilvl="0" w:tplc="4E346F7C">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num w:numId="1">
    <w:abstractNumId w:val="17"/>
  </w:num>
  <w:num w:numId="2">
    <w:abstractNumId w:val="11"/>
  </w:num>
  <w:num w:numId="3">
    <w:abstractNumId w:val="6"/>
  </w:num>
  <w:num w:numId="4">
    <w:abstractNumId w:val="16"/>
  </w:num>
  <w:num w:numId="5">
    <w:abstractNumId w:val="27"/>
  </w:num>
  <w:num w:numId="6">
    <w:abstractNumId w:val="29"/>
  </w:num>
  <w:num w:numId="7">
    <w:abstractNumId w:val="33"/>
  </w:num>
  <w:num w:numId="8">
    <w:abstractNumId w:val="46"/>
  </w:num>
  <w:num w:numId="9">
    <w:abstractNumId w:val="47"/>
  </w:num>
  <w:num w:numId="10">
    <w:abstractNumId w:val="23"/>
  </w:num>
  <w:num w:numId="11">
    <w:abstractNumId w:val="26"/>
  </w:num>
  <w:num w:numId="12">
    <w:abstractNumId w:val="4"/>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34"/>
  </w:num>
  <w:num w:numId="16">
    <w:abstractNumId w:val="45"/>
  </w:num>
  <w:num w:numId="17">
    <w:abstractNumId w:val="37"/>
  </w:num>
  <w:num w:numId="18">
    <w:abstractNumId w:val="19"/>
  </w:num>
  <w:num w:numId="19">
    <w:abstractNumId w:val="48"/>
  </w:num>
  <w:num w:numId="20">
    <w:abstractNumId w:val="42"/>
  </w:num>
  <w:num w:numId="21">
    <w:abstractNumId w:val="24"/>
  </w:num>
  <w:num w:numId="22">
    <w:abstractNumId w:val="18"/>
  </w:num>
  <w:num w:numId="23">
    <w:abstractNumId w:val="1"/>
  </w:num>
  <w:num w:numId="24">
    <w:abstractNumId w:val="3"/>
  </w:num>
  <w:num w:numId="25">
    <w:abstractNumId w:val="39"/>
  </w:num>
  <w:num w:numId="26">
    <w:abstractNumId w:val="20"/>
  </w:num>
  <w:num w:numId="27">
    <w:abstractNumId w:val="31"/>
  </w:num>
  <w:num w:numId="28">
    <w:abstractNumId w:val="21"/>
  </w:num>
  <w:num w:numId="29">
    <w:abstractNumId w:val="40"/>
  </w:num>
  <w:num w:numId="30">
    <w:abstractNumId w:val="44"/>
  </w:num>
  <w:num w:numId="31">
    <w:abstractNumId w:val="5"/>
  </w:num>
  <w:num w:numId="32">
    <w:abstractNumId w:val="2"/>
  </w:num>
  <w:num w:numId="33">
    <w:abstractNumId w:val="32"/>
  </w:num>
  <w:num w:numId="34">
    <w:abstractNumId w:val="14"/>
  </w:num>
  <w:num w:numId="35">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8"/>
  </w:num>
  <w:num w:numId="37">
    <w:abstractNumId w:val="7"/>
  </w:num>
  <w:num w:numId="38">
    <w:abstractNumId w:val="28"/>
  </w:num>
  <w:num w:numId="39">
    <w:abstractNumId w:val="35"/>
  </w:num>
  <w:num w:numId="40">
    <w:abstractNumId w:val="25"/>
  </w:num>
  <w:num w:numId="41">
    <w:abstractNumId w:val="8"/>
  </w:num>
  <w:num w:numId="42">
    <w:abstractNumId w:val="41"/>
  </w:num>
  <w:num w:numId="43">
    <w:abstractNumId w:val="13"/>
  </w:num>
  <w:num w:numId="44">
    <w:abstractNumId w:val="10"/>
  </w:num>
  <w:num w:numId="45">
    <w:abstractNumId w:val="12"/>
  </w:num>
  <w:num w:numId="46">
    <w:abstractNumId w:val="43"/>
  </w:num>
  <w:num w:numId="47">
    <w:abstractNumId w:val="30"/>
  </w:num>
  <w:num w:numId="48">
    <w:abstractNumId w:val="0"/>
  </w:num>
  <w:num w:numId="4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19C"/>
    <w:rsid w:val="000660B4"/>
    <w:rsid w:val="000B6136"/>
    <w:rsid w:val="000D7BE0"/>
    <w:rsid w:val="00117591"/>
    <w:rsid w:val="001C2A07"/>
    <w:rsid w:val="001E1D22"/>
    <w:rsid w:val="00210B8B"/>
    <w:rsid w:val="00215D4E"/>
    <w:rsid w:val="0037314D"/>
    <w:rsid w:val="00403D06"/>
    <w:rsid w:val="00415081"/>
    <w:rsid w:val="00454BAB"/>
    <w:rsid w:val="004A01C9"/>
    <w:rsid w:val="004B7CA6"/>
    <w:rsid w:val="004E0C4D"/>
    <w:rsid w:val="004E707F"/>
    <w:rsid w:val="005C578B"/>
    <w:rsid w:val="005D78C9"/>
    <w:rsid w:val="006140C9"/>
    <w:rsid w:val="00616DE3"/>
    <w:rsid w:val="006A01E1"/>
    <w:rsid w:val="006B3B81"/>
    <w:rsid w:val="006B5462"/>
    <w:rsid w:val="006D314C"/>
    <w:rsid w:val="006F0FE2"/>
    <w:rsid w:val="00715B44"/>
    <w:rsid w:val="00752A5B"/>
    <w:rsid w:val="007B5A3A"/>
    <w:rsid w:val="007C3F9B"/>
    <w:rsid w:val="007D0510"/>
    <w:rsid w:val="007F5A2D"/>
    <w:rsid w:val="008973B1"/>
    <w:rsid w:val="0095319C"/>
    <w:rsid w:val="009710EC"/>
    <w:rsid w:val="0097180E"/>
    <w:rsid w:val="00983CA8"/>
    <w:rsid w:val="00986FFC"/>
    <w:rsid w:val="009A73E6"/>
    <w:rsid w:val="009D45E3"/>
    <w:rsid w:val="009D7D09"/>
    <w:rsid w:val="00A8412E"/>
    <w:rsid w:val="00A9415F"/>
    <w:rsid w:val="00B85E5D"/>
    <w:rsid w:val="00C14A27"/>
    <w:rsid w:val="00C62108"/>
    <w:rsid w:val="00D10856"/>
    <w:rsid w:val="00D85E80"/>
    <w:rsid w:val="00E07DBA"/>
    <w:rsid w:val="00E07EEA"/>
    <w:rsid w:val="00F716A0"/>
    <w:rsid w:val="00FC2AE2"/>
    <w:rsid w:val="00FC7863"/>
    <w:rsid w:val="00FE4A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paragraph" w:styleId="1">
    <w:name w:val="heading 1"/>
    <w:basedOn w:val="a"/>
    <w:next w:val="a"/>
    <w:qFormat/>
    <w:pPr>
      <w:keepNext/>
      <w:keepLines/>
      <w:spacing w:before="340" w:after="330" w:line="578" w:lineRule="auto"/>
      <w:outlineLvl w:val="0"/>
    </w:pPr>
    <w:rPr>
      <w:b/>
      <w:kern w:val="44"/>
      <w:sz w:val="44"/>
    </w:rPr>
  </w:style>
  <w:style w:type="paragraph" w:styleId="2">
    <w:name w:val="heading 2"/>
    <w:basedOn w:val="a"/>
    <w:next w:val="a"/>
    <w:qFormat/>
    <w:rsid w:val="00F06F32"/>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862034"/>
    <w:pPr>
      <w:keepNext/>
      <w:keepLines/>
      <w:spacing w:before="260" w:after="260" w:line="416" w:lineRule="auto"/>
      <w:outlineLvl w:val="2"/>
    </w:pPr>
    <w:rPr>
      <w:b/>
      <w:bCs/>
      <w:sz w:val="32"/>
      <w:szCs w:val="32"/>
    </w:rPr>
  </w:style>
  <w:style w:type="paragraph" w:styleId="4">
    <w:name w:val="heading 4"/>
    <w:basedOn w:val="a"/>
    <w:next w:val="a"/>
    <w:qFormat/>
    <w:rsid w:val="0010648C"/>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firstLine="540"/>
    </w:pPr>
    <w:rPr>
      <w:sz w:val="28"/>
    </w:rPr>
  </w:style>
  <w:style w:type="paragraph" w:styleId="a4">
    <w:name w:val="Balloon Text"/>
    <w:basedOn w:val="a"/>
    <w:semiHidden/>
    <w:rPr>
      <w:sz w:val="18"/>
      <w:szCs w:val="18"/>
    </w:rPr>
  </w:style>
  <w:style w:type="character" w:styleId="a5">
    <w:name w:val="Hyperlink"/>
    <w:rsid w:val="00AB2562"/>
    <w:rPr>
      <w:color w:val="0000FF"/>
      <w:u w:val="single"/>
    </w:rPr>
  </w:style>
  <w:style w:type="paragraph" w:customStyle="1" w:styleId="a00">
    <w:name w:val="a0"/>
    <w:basedOn w:val="a"/>
    <w:rsid w:val="00070451"/>
    <w:pPr>
      <w:widowControl/>
      <w:spacing w:before="100" w:beforeAutospacing="1" w:after="100" w:afterAutospacing="1"/>
      <w:jc w:val="left"/>
    </w:pPr>
    <w:rPr>
      <w:rFonts w:ascii="宋体" w:hAnsi="宋体" w:cs="宋体"/>
      <w:kern w:val="0"/>
      <w:sz w:val="24"/>
      <w:szCs w:val="24"/>
    </w:rPr>
  </w:style>
  <w:style w:type="character" w:customStyle="1" w:styleId="listrlistbook1">
    <w:name w:val="list_r_list_book1"/>
    <w:basedOn w:val="a0"/>
    <w:rsid w:val="00DB0A85"/>
  </w:style>
  <w:style w:type="paragraph" w:styleId="a6">
    <w:name w:val="Normal (Web)"/>
    <w:basedOn w:val="a"/>
    <w:rsid w:val="009108EC"/>
    <w:pPr>
      <w:widowControl/>
      <w:spacing w:before="100" w:beforeAutospacing="1" w:after="100" w:afterAutospacing="1"/>
      <w:jc w:val="left"/>
    </w:pPr>
    <w:rPr>
      <w:rFonts w:ascii="宋体" w:hAnsi="宋体" w:cs="宋体"/>
      <w:kern w:val="0"/>
      <w:sz w:val="24"/>
      <w:szCs w:val="24"/>
    </w:rPr>
  </w:style>
  <w:style w:type="paragraph" w:styleId="a7">
    <w:name w:val="footer"/>
    <w:basedOn w:val="a"/>
    <w:rsid w:val="00E00C83"/>
    <w:pPr>
      <w:tabs>
        <w:tab w:val="center" w:pos="4153"/>
        <w:tab w:val="right" w:pos="8306"/>
      </w:tabs>
      <w:snapToGrid w:val="0"/>
      <w:jc w:val="left"/>
    </w:pPr>
    <w:rPr>
      <w:sz w:val="18"/>
      <w:szCs w:val="18"/>
    </w:rPr>
  </w:style>
  <w:style w:type="character" w:styleId="a8">
    <w:name w:val="page number"/>
    <w:basedOn w:val="a0"/>
    <w:rsid w:val="00E00C83"/>
  </w:style>
  <w:style w:type="paragraph" w:customStyle="1" w:styleId="Char1">
    <w:name w:val="Char1"/>
    <w:basedOn w:val="a"/>
    <w:autoRedefine/>
    <w:rsid w:val="006A44CA"/>
    <w:rPr>
      <w:rFonts w:ascii="仿宋_GB2312" w:eastAsia="仿宋_GB2312"/>
      <w:b/>
      <w:sz w:val="32"/>
      <w:szCs w:val="32"/>
    </w:rPr>
  </w:style>
  <w:style w:type="paragraph" w:styleId="a9">
    <w:name w:val="header"/>
    <w:basedOn w:val="a"/>
    <w:link w:val="Char"/>
    <w:rsid w:val="007B7B22"/>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9"/>
    <w:rsid w:val="007B7B22"/>
    <w:rPr>
      <w:kern w:val="2"/>
      <w:sz w:val="18"/>
      <w:szCs w:val="18"/>
    </w:rPr>
  </w:style>
  <w:style w:type="paragraph" w:customStyle="1" w:styleId="referenceitem">
    <w:name w:val="referenceitem"/>
    <w:basedOn w:val="a"/>
    <w:rsid w:val="007B7B22"/>
    <w:pPr>
      <w:widowControl/>
      <w:ind w:left="227" w:hanging="227"/>
    </w:pPr>
    <w:rPr>
      <w:rFonts w:ascii="Times" w:hAnsi="Times"/>
      <w:kern w:val="0"/>
      <w:sz w:val="18"/>
      <w:lang w:eastAsia="de-DE"/>
    </w:rPr>
  </w:style>
  <w:style w:type="paragraph" w:customStyle="1" w:styleId="-11">
    <w:name w:val="彩色列表 - 强调文字颜色 11"/>
    <w:basedOn w:val="a"/>
    <w:uiPriority w:val="34"/>
    <w:qFormat/>
    <w:rsid w:val="009D3D06"/>
    <w:pPr>
      <w:ind w:firstLineChars="200" w:firstLine="420"/>
    </w:pPr>
  </w:style>
  <w:style w:type="paragraph" w:styleId="aa">
    <w:name w:val="List Paragraph"/>
    <w:basedOn w:val="a"/>
    <w:uiPriority w:val="34"/>
    <w:qFormat/>
    <w:rsid w:val="0097180E"/>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paragraph" w:styleId="1">
    <w:name w:val="heading 1"/>
    <w:basedOn w:val="a"/>
    <w:next w:val="a"/>
    <w:qFormat/>
    <w:pPr>
      <w:keepNext/>
      <w:keepLines/>
      <w:spacing w:before="340" w:after="330" w:line="578" w:lineRule="auto"/>
      <w:outlineLvl w:val="0"/>
    </w:pPr>
    <w:rPr>
      <w:b/>
      <w:kern w:val="44"/>
      <w:sz w:val="44"/>
    </w:rPr>
  </w:style>
  <w:style w:type="paragraph" w:styleId="2">
    <w:name w:val="heading 2"/>
    <w:basedOn w:val="a"/>
    <w:next w:val="a"/>
    <w:qFormat/>
    <w:rsid w:val="00F06F32"/>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862034"/>
    <w:pPr>
      <w:keepNext/>
      <w:keepLines/>
      <w:spacing w:before="260" w:after="260" w:line="416" w:lineRule="auto"/>
      <w:outlineLvl w:val="2"/>
    </w:pPr>
    <w:rPr>
      <w:b/>
      <w:bCs/>
      <w:sz w:val="32"/>
      <w:szCs w:val="32"/>
    </w:rPr>
  </w:style>
  <w:style w:type="paragraph" w:styleId="4">
    <w:name w:val="heading 4"/>
    <w:basedOn w:val="a"/>
    <w:next w:val="a"/>
    <w:qFormat/>
    <w:rsid w:val="0010648C"/>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firstLine="540"/>
    </w:pPr>
    <w:rPr>
      <w:sz w:val="28"/>
    </w:rPr>
  </w:style>
  <w:style w:type="paragraph" w:styleId="a4">
    <w:name w:val="Balloon Text"/>
    <w:basedOn w:val="a"/>
    <w:semiHidden/>
    <w:rPr>
      <w:sz w:val="18"/>
      <w:szCs w:val="18"/>
    </w:rPr>
  </w:style>
  <w:style w:type="character" w:styleId="a5">
    <w:name w:val="Hyperlink"/>
    <w:rsid w:val="00AB2562"/>
    <w:rPr>
      <w:color w:val="0000FF"/>
      <w:u w:val="single"/>
    </w:rPr>
  </w:style>
  <w:style w:type="paragraph" w:customStyle="1" w:styleId="a00">
    <w:name w:val="a0"/>
    <w:basedOn w:val="a"/>
    <w:rsid w:val="00070451"/>
    <w:pPr>
      <w:widowControl/>
      <w:spacing w:before="100" w:beforeAutospacing="1" w:after="100" w:afterAutospacing="1"/>
      <w:jc w:val="left"/>
    </w:pPr>
    <w:rPr>
      <w:rFonts w:ascii="宋体" w:hAnsi="宋体" w:cs="宋体"/>
      <w:kern w:val="0"/>
      <w:sz w:val="24"/>
      <w:szCs w:val="24"/>
    </w:rPr>
  </w:style>
  <w:style w:type="character" w:customStyle="1" w:styleId="listrlistbook1">
    <w:name w:val="list_r_list_book1"/>
    <w:basedOn w:val="a0"/>
    <w:rsid w:val="00DB0A85"/>
  </w:style>
  <w:style w:type="paragraph" w:styleId="a6">
    <w:name w:val="Normal (Web)"/>
    <w:basedOn w:val="a"/>
    <w:rsid w:val="009108EC"/>
    <w:pPr>
      <w:widowControl/>
      <w:spacing w:before="100" w:beforeAutospacing="1" w:after="100" w:afterAutospacing="1"/>
      <w:jc w:val="left"/>
    </w:pPr>
    <w:rPr>
      <w:rFonts w:ascii="宋体" w:hAnsi="宋体" w:cs="宋体"/>
      <w:kern w:val="0"/>
      <w:sz w:val="24"/>
      <w:szCs w:val="24"/>
    </w:rPr>
  </w:style>
  <w:style w:type="paragraph" w:styleId="a7">
    <w:name w:val="footer"/>
    <w:basedOn w:val="a"/>
    <w:rsid w:val="00E00C83"/>
    <w:pPr>
      <w:tabs>
        <w:tab w:val="center" w:pos="4153"/>
        <w:tab w:val="right" w:pos="8306"/>
      </w:tabs>
      <w:snapToGrid w:val="0"/>
      <w:jc w:val="left"/>
    </w:pPr>
    <w:rPr>
      <w:sz w:val="18"/>
      <w:szCs w:val="18"/>
    </w:rPr>
  </w:style>
  <w:style w:type="character" w:styleId="a8">
    <w:name w:val="page number"/>
    <w:basedOn w:val="a0"/>
    <w:rsid w:val="00E00C83"/>
  </w:style>
  <w:style w:type="paragraph" w:customStyle="1" w:styleId="Char1">
    <w:name w:val="Char1"/>
    <w:basedOn w:val="a"/>
    <w:autoRedefine/>
    <w:rsid w:val="006A44CA"/>
    <w:rPr>
      <w:rFonts w:ascii="仿宋_GB2312" w:eastAsia="仿宋_GB2312"/>
      <w:b/>
      <w:sz w:val="32"/>
      <w:szCs w:val="32"/>
    </w:rPr>
  </w:style>
  <w:style w:type="paragraph" w:styleId="a9">
    <w:name w:val="header"/>
    <w:basedOn w:val="a"/>
    <w:link w:val="Char"/>
    <w:rsid w:val="007B7B22"/>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9"/>
    <w:rsid w:val="007B7B22"/>
    <w:rPr>
      <w:kern w:val="2"/>
      <w:sz w:val="18"/>
      <w:szCs w:val="18"/>
    </w:rPr>
  </w:style>
  <w:style w:type="paragraph" w:customStyle="1" w:styleId="referenceitem">
    <w:name w:val="referenceitem"/>
    <w:basedOn w:val="a"/>
    <w:rsid w:val="007B7B22"/>
    <w:pPr>
      <w:widowControl/>
      <w:ind w:left="227" w:hanging="227"/>
    </w:pPr>
    <w:rPr>
      <w:rFonts w:ascii="Times" w:hAnsi="Times"/>
      <w:kern w:val="0"/>
      <w:sz w:val="18"/>
      <w:lang w:eastAsia="de-DE"/>
    </w:rPr>
  </w:style>
  <w:style w:type="paragraph" w:customStyle="1" w:styleId="-11">
    <w:name w:val="彩色列表 - 强调文字颜色 11"/>
    <w:basedOn w:val="a"/>
    <w:uiPriority w:val="34"/>
    <w:qFormat/>
    <w:rsid w:val="009D3D06"/>
    <w:pPr>
      <w:ind w:firstLineChars="200" w:firstLine="420"/>
    </w:pPr>
  </w:style>
  <w:style w:type="paragraph" w:styleId="aa">
    <w:name w:val="List Paragraph"/>
    <w:basedOn w:val="a"/>
    <w:uiPriority w:val="34"/>
    <w:qFormat/>
    <w:rsid w:val="0097180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11219">
      <w:bodyDiv w:val="1"/>
      <w:marLeft w:val="0"/>
      <w:marRight w:val="0"/>
      <w:marTop w:val="0"/>
      <w:marBottom w:val="0"/>
      <w:divBdr>
        <w:top w:val="none" w:sz="0" w:space="0" w:color="auto"/>
        <w:left w:val="none" w:sz="0" w:space="0" w:color="auto"/>
        <w:bottom w:val="none" w:sz="0" w:space="0" w:color="auto"/>
        <w:right w:val="none" w:sz="0" w:space="0" w:color="auto"/>
      </w:divBdr>
      <w:divsChild>
        <w:div w:id="1349913991">
          <w:marLeft w:val="0"/>
          <w:marRight w:val="0"/>
          <w:marTop w:val="100"/>
          <w:marBottom w:val="100"/>
          <w:divBdr>
            <w:top w:val="none" w:sz="0" w:space="0" w:color="auto"/>
            <w:left w:val="none" w:sz="0" w:space="0" w:color="auto"/>
            <w:bottom w:val="none" w:sz="0" w:space="0" w:color="auto"/>
            <w:right w:val="none" w:sz="0" w:space="0" w:color="auto"/>
          </w:divBdr>
          <w:divsChild>
            <w:div w:id="1869173314">
              <w:marLeft w:val="0"/>
              <w:marRight w:val="0"/>
              <w:marTop w:val="0"/>
              <w:marBottom w:val="0"/>
              <w:divBdr>
                <w:top w:val="none" w:sz="0" w:space="0" w:color="auto"/>
                <w:left w:val="none" w:sz="0" w:space="0" w:color="auto"/>
                <w:bottom w:val="none" w:sz="0" w:space="0" w:color="auto"/>
                <w:right w:val="none" w:sz="0" w:space="0" w:color="auto"/>
              </w:divBdr>
              <w:divsChild>
                <w:div w:id="950360947">
                  <w:marLeft w:val="80"/>
                  <w:marRight w:val="0"/>
                  <w:marTop w:val="100"/>
                  <w:marBottom w:val="0"/>
                  <w:divBdr>
                    <w:top w:val="none" w:sz="0" w:space="0" w:color="auto"/>
                    <w:left w:val="none" w:sz="0" w:space="0" w:color="auto"/>
                    <w:bottom w:val="none" w:sz="0" w:space="0" w:color="auto"/>
                    <w:right w:val="none" w:sz="0" w:space="0" w:color="auto"/>
                  </w:divBdr>
                  <w:divsChild>
                    <w:div w:id="1161387730">
                      <w:marLeft w:val="0"/>
                      <w:marRight w:val="0"/>
                      <w:marTop w:val="0"/>
                      <w:marBottom w:val="0"/>
                      <w:divBdr>
                        <w:top w:val="none" w:sz="0" w:space="0" w:color="auto"/>
                        <w:left w:val="none" w:sz="0" w:space="0" w:color="auto"/>
                        <w:bottom w:val="none" w:sz="0" w:space="0" w:color="auto"/>
                        <w:right w:val="none" w:sz="0" w:space="0" w:color="auto"/>
                      </w:divBdr>
                      <w:divsChild>
                        <w:div w:id="1799297254">
                          <w:marLeft w:val="0"/>
                          <w:marRight w:val="0"/>
                          <w:marTop w:val="0"/>
                          <w:marBottom w:val="0"/>
                          <w:divBdr>
                            <w:top w:val="single" w:sz="4" w:space="0" w:color="B2B2B2"/>
                            <w:left w:val="none" w:sz="0" w:space="0" w:color="auto"/>
                            <w:bottom w:val="single" w:sz="4" w:space="0" w:color="B2B2B2"/>
                            <w:right w:val="none" w:sz="0" w:space="0" w:color="auto"/>
                          </w:divBdr>
                          <w:divsChild>
                            <w:div w:id="682367114">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8538271">
      <w:bodyDiv w:val="1"/>
      <w:marLeft w:val="0"/>
      <w:marRight w:val="0"/>
      <w:marTop w:val="0"/>
      <w:marBottom w:val="0"/>
      <w:divBdr>
        <w:top w:val="none" w:sz="0" w:space="0" w:color="auto"/>
        <w:left w:val="none" w:sz="0" w:space="0" w:color="auto"/>
        <w:bottom w:val="none" w:sz="0" w:space="0" w:color="auto"/>
        <w:right w:val="none" w:sz="0" w:space="0" w:color="auto"/>
      </w:divBdr>
      <w:divsChild>
        <w:div w:id="439568760">
          <w:marLeft w:val="0"/>
          <w:marRight w:val="0"/>
          <w:marTop w:val="0"/>
          <w:marBottom w:val="0"/>
          <w:divBdr>
            <w:top w:val="none" w:sz="0" w:space="0" w:color="auto"/>
            <w:left w:val="none" w:sz="0" w:space="0" w:color="auto"/>
            <w:bottom w:val="none" w:sz="0" w:space="0" w:color="auto"/>
            <w:right w:val="none" w:sz="0" w:space="0" w:color="auto"/>
          </w:divBdr>
          <w:divsChild>
            <w:div w:id="1761104472">
              <w:marLeft w:val="0"/>
              <w:marRight w:val="0"/>
              <w:marTop w:val="0"/>
              <w:marBottom w:val="0"/>
              <w:divBdr>
                <w:top w:val="none" w:sz="0" w:space="0" w:color="auto"/>
                <w:left w:val="none" w:sz="0" w:space="0" w:color="auto"/>
                <w:bottom w:val="none" w:sz="0" w:space="0" w:color="auto"/>
                <w:right w:val="none" w:sz="0" w:space="0" w:color="auto"/>
              </w:divBdr>
              <w:divsChild>
                <w:div w:id="334767509">
                  <w:marLeft w:val="0"/>
                  <w:marRight w:val="0"/>
                  <w:marTop w:val="0"/>
                  <w:marBottom w:val="0"/>
                  <w:divBdr>
                    <w:top w:val="single" w:sz="4" w:space="0" w:color="A1A1A1"/>
                    <w:left w:val="single" w:sz="4" w:space="0" w:color="A1A1A1"/>
                    <w:bottom w:val="single" w:sz="4" w:space="5" w:color="A1A1A1"/>
                    <w:right w:val="single" w:sz="4" w:space="0" w:color="A1A1A1"/>
                  </w:divBdr>
                  <w:divsChild>
                    <w:div w:id="1441413224">
                      <w:marLeft w:val="160"/>
                      <w:marRight w:val="160"/>
                      <w:marTop w:val="0"/>
                      <w:marBottom w:val="0"/>
                      <w:divBdr>
                        <w:top w:val="none" w:sz="0" w:space="0" w:color="auto"/>
                        <w:left w:val="none" w:sz="0" w:space="0" w:color="auto"/>
                        <w:bottom w:val="single" w:sz="4" w:space="4" w:color="A1A1A1"/>
                        <w:right w:val="none" w:sz="0" w:space="0" w:color="auto"/>
                      </w:divBdr>
                    </w:div>
                  </w:divsChild>
                </w:div>
              </w:divsChild>
            </w:div>
          </w:divsChild>
        </w:div>
      </w:divsChild>
    </w:div>
    <w:div w:id="867984594">
      <w:bodyDiv w:val="1"/>
      <w:marLeft w:val="0"/>
      <w:marRight w:val="0"/>
      <w:marTop w:val="0"/>
      <w:marBottom w:val="0"/>
      <w:divBdr>
        <w:top w:val="none" w:sz="0" w:space="0" w:color="auto"/>
        <w:left w:val="none" w:sz="0" w:space="0" w:color="auto"/>
        <w:bottom w:val="none" w:sz="0" w:space="0" w:color="auto"/>
        <w:right w:val="none" w:sz="0" w:space="0" w:color="auto"/>
      </w:divBdr>
      <w:divsChild>
        <w:div w:id="1915898296">
          <w:marLeft w:val="0"/>
          <w:marRight w:val="0"/>
          <w:marTop w:val="0"/>
          <w:marBottom w:val="0"/>
          <w:divBdr>
            <w:top w:val="none" w:sz="0" w:space="0" w:color="auto"/>
            <w:left w:val="none" w:sz="0" w:space="0" w:color="auto"/>
            <w:bottom w:val="none" w:sz="0" w:space="0" w:color="auto"/>
            <w:right w:val="none" w:sz="0" w:space="0" w:color="auto"/>
          </w:divBdr>
          <w:divsChild>
            <w:div w:id="1054505031">
              <w:marLeft w:val="0"/>
              <w:marRight w:val="0"/>
              <w:marTop w:val="0"/>
              <w:marBottom w:val="0"/>
              <w:divBdr>
                <w:top w:val="none" w:sz="0" w:space="0" w:color="auto"/>
                <w:left w:val="none" w:sz="0" w:space="0" w:color="auto"/>
                <w:bottom w:val="none" w:sz="0" w:space="0" w:color="auto"/>
                <w:right w:val="none" w:sz="0" w:space="0" w:color="auto"/>
              </w:divBdr>
              <w:divsChild>
                <w:div w:id="728646856">
                  <w:marLeft w:val="0"/>
                  <w:marRight w:val="0"/>
                  <w:marTop w:val="0"/>
                  <w:marBottom w:val="0"/>
                  <w:divBdr>
                    <w:top w:val="single" w:sz="4" w:space="0" w:color="A1A1A1"/>
                    <w:left w:val="single" w:sz="4" w:space="0" w:color="A1A1A1"/>
                    <w:bottom w:val="single" w:sz="4" w:space="5" w:color="A1A1A1"/>
                    <w:right w:val="single" w:sz="4" w:space="0" w:color="A1A1A1"/>
                  </w:divBdr>
                  <w:divsChild>
                    <w:div w:id="1994213599">
                      <w:marLeft w:val="160"/>
                      <w:marRight w:val="160"/>
                      <w:marTop w:val="0"/>
                      <w:marBottom w:val="0"/>
                      <w:divBdr>
                        <w:top w:val="none" w:sz="0" w:space="0" w:color="auto"/>
                        <w:left w:val="none" w:sz="0" w:space="0" w:color="auto"/>
                        <w:bottom w:val="single" w:sz="4" w:space="4" w:color="A1A1A1"/>
                        <w:right w:val="none" w:sz="0" w:space="0" w:color="auto"/>
                      </w:divBdr>
                    </w:div>
                  </w:divsChild>
                </w:div>
              </w:divsChild>
            </w:div>
          </w:divsChild>
        </w:div>
      </w:divsChild>
    </w:div>
    <w:div w:id="934558978">
      <w:bodyDiv w:val="1"/>
      <w:marLeft w:val="0"/>
      <w:marRight w:val="0"/>
      <w:marTop w:val="0"/>
      <w:marBottom w:val="0"/>
      <w:divBdr>
        <w:top w:val="none" w:sz="0" w:space="0" w:color="auto"/>
        <w:left w:val="none" w:sz="0" w:space="0" w:color="auto"/>
        <w:bottom w:val="none" w:sz="0" w:space="0" w:color="auto"/>
        <w:right w:val="none" w:sz="0" w:space="0" w:color="auto"/>
      </w:divBdr>
      <w:divsChild>
        <w:div w:id="508562000">
          <w:marLeft w:val="1080"/>
          <w:marRight w:val="0"/>
          <w:marTop w:val="67"/>
          <w:marBottom w:val="0"/>
          <w:divBdr>
            <w:top w:val="none" w:sz="0" w:space="0" w:color="auto"/>
            <w:left w:val="none" w:sz="0" w:space="0" w:color="auto"/>
            <w:bottom w:val="none" w:sz="0" w:space="0" w:color="auto"/>
            <w:right w:val="none" w:sz="0" w:space="0" w:color="auto"/>
          </w:divBdr>
        </w:div>
      </w:divsChild>
    </w:div>
    <w:div w:id="1092092579">
      <w:bodyDiv w:val="1"/>
      <w:marLeft w:val="0"/>
      <w:marRight w:val="0"/>
      <w:marTop w:val="0"/>
      <w:marBottom w:val="0"/>
      <w:divBdr>
        <w:top w:val="none" w:sz="0" w:space="0" w:color="auto"/>
        <w:left w:val="none" w:sz="0" w:space="0" w:color="auto"/>
        <w:bottom w:val="none" w:sz="0" w:space="0" w:color="auto"/>
        <w:right w:val="none" w:sz="0" w:space="0" w:color="auto"/>
      </w:divBdr>
      <w:divsChild>
        <w:div w:id="1974868508">
          <w:marLeft w:val="0"/>
          <w:marRight w:val="0"/>
          <w:marTop w:val="100"/>
          <w:marBottom w:val="100"/>
          <w:divBdr>
            <w:top w:val="none" w:sz="0" w:space="0" w:color="auto"/>
            <w:left w:val="none" w:sz="0" w:space="0" w:color="auto"/>
            <w:bottom w:val="none" w:sz="0" w:space="0" w:color="auto"/>
            <w:right w:val="none" w:sz="0" w:space="0" w:color="auto"/>
          </w:divBdr>
          <w:divsChild>
            <w:div w:id="1492596706">
              <w:marLeft w:val="0"/>
              <w:marRight w:val="0"/>
              <w:marTop w:val="0"/>
              <w:marBottom w:val="0"/>
              <w:divBdr>
                <w:top w:val="none" w:sz="0" w:space="0" w:color="auto"/>
                <w:left w:val="none" w:sz="0" w:space="0" w:color="auto"/>
                <w:bottom w:val="none" w:sz="0" w:space="0" w:color="auto"/>
                <w:right w:val="none" w:sz="0" w:space="0" w:color="auto"/>
              </w:divBdr>
              <w:divsChild>
                <w:div w:id="1340621360">
                  <w:marLeft w:val="80"/>
                  <w:marRight w:val="0"/>
                  <w:marTop w:val="100"/>
                  <w:marBottom w:val="0"/>
                  <w:divBdr>
                    <w:top w:val="none" w:sz="0" w:space="0" w:color="auto"/>
                    <w:left w:val="none" w:sz="0" w:space="0" w:color="auto"/>
                    <w:bottom w:val="none" w:sz="0" w:space="0" w:color="auto"/>
                    <w:right w:val="none" w:sz="0" w:space="0" w:color="auto"/>
                  </w:divBdr>
                  <w:divsChild>
                    <w:div w:id="1826388796">
                      <w:marLeft w:val="0"/>
                      <w:marRight w:val="0"/>
                      <w:marTop w:val="0"/>
                      <w:marBottom w:val="0"/>
                      <w:divBdr>
                        <w:top w:val="none" w:sz="0" w:space="0" w:color="auto"/>
                        <w:left w:val="none" w:sz="0" w:space="0" w:color="auto"/>
                        <w:bottom w:val="none" w:sz="0" w:space="0" w:color="auto"/>
                        <w:right w:val="none" w:sz="0" w:space="0" w:color="auto"/>
                      </w:divBdr>
                      <w:divsChild>
                        <w:div w:id="1405496689">
                          <w:marLeft w:val="0"/>
                          <w:marRight w:val="0"/>
                          <w:marTop w:val="0"/>
                          <w:marBottom w:val="0"/>
                          <w:divBdr>
                            <w:top w:val="single" w:sz="4" w:space="0" w:color="B2B2B2"/>
                            <w:left w:val="none" w:sz="0" w:space="0" w:color="auto"/>
                            <w:bottom w:val="single" w:sz="4" w:space="0" w:color="B2B2B2"/>
                            <w:right w:val="none" w:sz="0" w:space="0" w:color="auto"/>
                          </w:divBdr>
                          <w:divsChild>
                            <w:div w:id="1280458248">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5201425">
      <w:bodyDiv w:val="1"/>
      <w:marLeft w:val="0"/>
      <w:marRight w:val="0"/>
      <w:marTop w:val="0"/>
      <w:marBottom w:val="0"/>
      <w:divBdr>
        <w:top w:val="none" w:sz="0" w:space="0" w:color="auto"/>
        <w:left w:val="none" w:sz="0" w:space="0" w:color="auto"/>
        <w:bottom w:val="none" w:sz="0" w:space="0" w:color="auto"/>
        <w:right w:val="none" w:sz="0" w:space="0" w:color="auto"/>
      </w:divBdr>
      <w:divsChild>
        <w:div w:id="576792948">
          <w:marLeft w:val="0"/>
          <w:marRight w:val="0"/>
          <w:marTop w:val="100"/>
          <w:marBottom w:val="100"/>
          <w:divBdr>
            <w:top w:val="none" w:sz="0" w:space="0" w:color="auto"/>
            <w:left w:val="none" w:sz="0" w:space="0" w:color="auto"/>
            <w:bottom w:val="none" w:sz="0" w:space="0" w:color="auto"/>
            <w:right w:val="none" w:sz="0" w:space="0" w:color="auto"/>
          </w:divBdr>
          <w:divsChild>
            <w:div w:id="1877548972">
              <w:marLeft w:val="0"/>
              <w:marRight w:val="0"/>
              <w:marTop w:val="0"/>
              <w:marBottom w:val="0"/>
              <w:divBdr>
                <w:top w:val="none" w:sz="0" w:space="0" w:color="auto"/>
                <w:left w:val="none" w:sz="0" w:space="0" w:color="auto"/>
                <w:bottom w:val="none" w:sz="0" w:space="0" w:color="auto"/>
                <w:right w:val="none" w:sz="0" w:space="0" w:color="auto"/>
              </w:divBdr>
              <w:divsChild>
                <w:div w:id="65301388">
                  <w:marLeft w:val="120"/>
                  <w:marRight w:val="0"/>
                  <w:marTop w:val="150"/>
                  <w:marBottom w:val="0"/>
                  <w:divBdr>
                    <w:top w:val="none" w:sz="0" w:space="0" w:color="auto"/>
                    <w:left w:val="none" w:sz="0" w:space="0" w:color="auto"/>
                    <w:bottom w:val="none" w:sz="0" w:space="0" w:color="auto"/>
                    <w:right w:val="none" w:sz="0" w:space="0" w:color="auto"/>
                  </w:divBdr>
                  <w:divsChild>
                    <w:div w:id="114636437">
                      <w:marLeft w:val="0"/>
                      <w:marRight w:val="0"/>
                      <w:marTop w:val="0"/>
                      <w:marBottom w:val="0"/>
                      <w:divBdr>
                        <w:top w:val="none" w:sz="0" w:space="0" w:color="auto"/>
                        <w:left w:val="none" w:sz="0" w:space="0" w:color="auto"/>
                        <w:bottom w:val="none" w:sz="0" w:space="0" w:color="auto"/>
                        <w:right w:val="none" w:sz="0" w:space="0" w:color="auto"/>
                      </w:divBdr>
                      <w:divsChild>
                        <w:div w:id="1909346013">
                          <w:marLeft w:val="0"/>
                          <w:marRight w:val="0"/>
                          <w:marTop w:val="0"/>
                          <w:marBottom w:val="0"/>
                          <w:divBdr>
                            <w:top w:val="single" w:sz="6" w:space="0" w:color="B2B2B2"/>
                            <w:left w:val="none" w:sz="0" w:space="0" w:color="auto"/>
                            <w:bottom w:val="single" w:sz="6" w:space="0" w:color="B2B2B2"/>
                            <w:right w:val="none" w:sz="0" w:space="0" w:color="auto"/>
                          </w:divBdr>
                          <w:divsChild>
                            <w:div w:id="1156456276">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606704">
      <w:bodyDiv w:val="1"/>
      <w:marLeft w:val="0"/>
      <w:marRight w:val="0"/>
      <w:marTop w:val="0"/>
      <w:marBottom w:val="0"/>
      <w:divBdr>
        <w:top w:val="none" w:sz="0" w:space="0" w:color="auto"/>
        <w:left w:val="none" w:sz="0" w:space="0" w:color="auto"/>
        <w:bottom w:val="none" w:sz="0" w:space="0" w:color="auto"/>
        <w:right w:val="none" w:sz="0" w:space="0" w:color="auto"/>
      </w:divBdr>
    </w:div>
    <w:div w:id="1732997784">
      <w:bodyDiv w:val="1"/>
      <w:marLeft w:val="0"/>
      <w:marRight w:val="0"/>
      <w:marTop w:val="0"/>
      <w:marBottom w:val="0"/>
      <w:divBdr>
        <w:top w:val="none" w:sz="0" w:space="0" w:color="auto"/>
        <w:left w:val="none" w:sz="0" w:space="0" w:color="auto"/>
        <w:bottom w:val="none" w:sz="0" w:space="0" w:color="auto"/>
        <w:right w:val="none" w:sz="0" w:space="0" w:color="auto"/>
      </w:divBdr>
      <w:divsChild>
        <w:div w:id="1908756939">
          <w:marLeft w:val="0"/>
          <w:marRight w:val="0"/>
          <w:marTop w:val="100"/>
          <w:marBottom w:val="100"/>
          <w:divBdr>
            <w:top w:val="none" w:sz="0" w:space="0" w:color="auto"/>
            <w:left w:val="none" w:sz="0" w:space="0" w:color="auto"/>
            <w:bottom w:val="none" w:sz="0" w:space="0" w:color="auto"/>
            <w:right w:val="none" w:sz="0" w:space="0" w:color="auto"/>
          </w:divBdr>
          <w:divsChild>
            <w:div w:id="814368719">
              <w:marLeft w:val="0"/>
              <w:marRight w:val="0"/>
              <w:marTop w:val="0"/>
              <w:marBottom w:val="0"/>
              <w:divBdr>
                <w:top w:val="none" w:sz="0" w:space="0" w:color="auto"/>
                <w:left w:val="none" w:sz="0" w:space="0" w:color="auto"/>
                <w:bottom w:val="none" w:sz="0" w:space="0" w:color="auto"/>
                <w:right w:val="none" w:sz="0" w:space="0" w:color="auto"/>
              </w:divBdr>
              <w:divsChild>
                <w:div w:id="1763332920">
                  <w:marLeft w:val="120"/>
                  <w:marRight w:val="0"/>
                  <w:marTop w:val="150"/>
                  <w:marBottom w:val="0"/>
                  <w:divBdr>
                    <w:top w:val="none" w:sz="0" w:space="0" w:color="auto"/>
                    <w:left w:val="none" w:sz="0" w:space="0" w:color="auto"/>
                    <w:bottom w:val="none" w:sz="0" w:space="0" w:color="auto"/>
                    <w:right w:val="none" w:sz="0" w:space="0" w:color="auto"/>
                  </w:divBdr>
                  <w:divsChild>
                    <w:div w:id="1260680073">
                      <w:marLeft w:val="0"/>
                      <w:marRight w:val="0"/>
                      <w:marTop w:val="0"/>
                      <w:marBottom w:val="0"/>
                      <w:divBdr>
                        <w:top w:val="none" w:sz="0" w:space="0" w:color="auto"/>
                        <w:left w:val="none" w:sz="0" w:space="0" w:color="auto"/>
                        <w:bottom w:val="none" w:sz="0" w:space="0" w:color="auto"/>
                        <w:right w:val="none" w:sz="0" w:space="0" w:color="auto"/>
                      </w:divBdr>
                      <w:divsChild>
                        <w:div w:id="110977570">
                          <w:marLeft w:val="0"/>
                          <w:marRight w:val="0"/>
                          <w:marTop w:val="0"/>
                          <w:marBottom w:val="0"/>
                          <w:divBdr>
                            <w:top w:val="single" w:sz="6" w:space="0" w:color="B2B2B2"/>
                            <w:left w:val="none" w:sz="0" w:space="0" w:color="auto"/>
                            <w:bottom w:val="single" w:sz="6" w:space="0" w:color="B2B2B2"/>
                            <w:right w:val="none" w:sz="0" w:space="0" w:color="auto"/>
                          </w:divBdr>
                          <w:divsChild>
                            <w:div w:id="1529176004">
                              <w:marLeft w:val="180"/>
                              <w:marRight w:val="18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8057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15</Pages>
  <Words>689</Words>
  <Characters>3929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编号             </vt:lpstr>
    </vt:vector>
  </TitlesOfParts>
  <Company>info</Company>
  <LinksUpToDate>false</LinksUpToDate>
  <CharactersWithSpaces>4609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编号             </dc:title>
  <dc:subject/>
  <dc:creator>jason</dc:creator>
  <cp:keywords/>
  <cp:lastModifiedBy>LHB</cp:lastModifiedBy>
  <cp:revision>46</cp:revision>
  <cp:lastPrinted>2004-04-19T04:58:00Z</cp:lastPrinted>
  <dcterms:created xsi:type="dcterms:W3CDTF">2013-10-26T12:53:00Z</dcterms:created>
  <dcterms:modified xsi:type="dcterms:W3CDTF">2013-10-26T15:42:00Z</dcterms:modified>
</cp:coreProperties>
</file>